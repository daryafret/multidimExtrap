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895" w:rsidRPr="00DE4D6A" w:rsidRDefault="00732895" w:rsidP="00732895">
      <w:pPr>
        <w:pStyle w:val="a8"/>
        <w:tabs>
          <w:tab w:val="left" w:pos="720"/>
        </w:tabs>
        <w:jc w:val="center"/>
        <w:rPr>
          <w:szCs w:val="28"/>
        </w:rPr>
      </w:pPr>
      <w:r w:rsidRPr="00DE4D6A">
        <w:rPr>
          <w:szCs w:val="28"/>
        </w:rPr>
        <w:tab/>
      </w:r>
      <w:r w:rsidRPr="00DE4D6A">
        <w:rPr>
          <w:szCs w:val="28"/>
        </w:rPr>
        <w:tab/>
      </w:r>
    </w:p>
    <w:tbl>
      <w:tblPr>
        <w:tblW w:w="9464" w:type="dxa"/>
        <w:tblLayout w:type="fixed"/>
        <w:tblLook w:val="04A0" w:firstRow="1" w:lastRow="0" w:firstColumn="1" w:lastColumn="0" w:noHBand="0" w:noVBand="1"/>
      </w:tblPr>
      <w:tblGrid>
        <w:gridCol w:w="4644"/>
        <w:gridCol w:w="4820"/>
      </w:tblGrid>
      <w:tr w:rsidR="00732895" w:rsidRPr="00C40BAD" w:rsidTr="00407A8A">
        <w:tc>
          <w:tcPr>
            <w:tcW w:w="4644" w:type="dxa"/>
          </w:tcPr>
          <w:p w:rsidR="00732895" w:rsidRPr="00C40BAD" w:rsidRDefault="00732895" w:rsidP="00407A8A">
            <w:pPr>
              <w:pStyle w:val="af9"/>
              <w:jc w:val="left"/>
              <w:rPr>
                <w:szCs w:val="28"/>
              </w:rPr>
            </w:pPr>
            <w:r w:rsidRPr="00C40BAD">
              <w:rPr>
                <w:szCs w:val="28"/>
              </w:rPr>
              <w:t>СОГЛАСОВАНО</w:t>
            </w:r>
          </w:p>
          <w:p w:rsidR="00732895" w:rsidRPr="00C40BAD" w:rsidRDefault="00732895" w:rsidP="00407A8A">
            <w:pPr>
              <w:pStyle w:val="af9"/>
              <w:jc w:val="left"/>
              <w:rPr>
                <w:szCs w:val="28"/>
              </w:rPr>
            </w:pPr>
          </w:p>
        </w:tc>
        <w:tc>
          <w:tcPr>
            <w:tcW w:w="4820" w:type="dxa"/>
          </w:tcPr>
          <w:p w:rsidR="00732895" w:rsidRPr="00C40BAD" w:rsidRDefault="00732895" w:rsidP="00407A8A">
            <w:pPr>
              <w:pStyle w:val="af9"/>
              <w:jc w:val="left"/>
              <w:rPr>
                <w:color w:val="000000"/>
                <w:szCs w:val="28"/>
              </w:rPr>
            </w:pPr>
            <w:r w:rsidRPr="00C40BAD">
              <w:rPr>
                <w:color w:val="000000"/>
                <w:szCs w:val="28"/>
              </w:rPr>
              <w:t>УТВЕРЖДАЮ</w:t>
            </w:r>
          </w:p>
        </w:tc>
      </w:tr>
      <w:tr w:rsidR="00732895" w:rsidRPr="00135892" w:rsidTr="00407A8A">
        <w:tc>
          <w:tcPr>
            <w:tcW w:w="4644" w:type="dxa"/>
          </w:tcPr>
          <w:p w:rsidR="00732895" w:rsidRPr="00C40BAD" w:rsidRDefault="00732895" w:rsidP="00407A8A">
            <w:pPr>
              <w:pStyle w:val="af9"/>
              <w:spacing w:line="276" w:lineRule="auto"/>
              <w:rPr>
                <w:szCs w:val="28"/>
              </w:rPr>
            </w:pPr>
            <w:r w:rsidRPr="00C40BAD">
              <w:rPr>
                <w:szCs w:val="28"/>
              </w:rPr>
              <w:t>Сторона ЗАКАЗЧИКА</w:t>
            </w:r>
          </w:p>
          <w:p w:rsidR="00732895" w:rsidRPr="00C40BAD" w:rsidRDefault="00732895" w:rsidP="00407A8A">
            <w:pPr>
              <w:pStyle w:val="af9"/>
              <w:spacing w:line="276" w:lineRule="auto"/>
              <w:rPr>
                <w:szCs w:val="28"/>
                <w:u w:val="single"/>
              </w:rPr>
            </w:pPr>
          </w:p>
          <w:p w:rsidR="00F720B4" w:rsidRPr="00135892" w:rsidRDefault="00F720B4" w:rsidP="00F720B4">
            <w:pPr>
              <w:pStyle w:val="af9"/>
              <w:widowControl w:val="0"/>
              <w:suppressLineNumbers w:val="0"/>
              <w:suppressAutoHyphens w:val="0"/>
              <w:spacing w:line="276" w:lineRule="auto"/>
              <w:jc w:val="left"/>
              <w:rPr>
                <w:color w:val="000000"/>
                <w:szCs w:val="28"/>
                <w:u w:val="single"/>
              </w:rPr>
            </w:pPr>
            <w:r w:rsidRPr="00135892">
              <w:rPr>
                <w:color w:val="000000"/>
                <w:szCs w:val="28"/>
                <w:u w:val="single"/>
              </w:rPr>
              <w:t xml:space="preserve">Профессор кафедры </w:t>
            </w:r>
            <w:r w:rsidRPr="00135892">
              <w:rPr>
                <w:color w:val="000000"/>
                <w:szCs w:val="28"/>
                <w:u w:val="single"/>
              </w:rPr>
              <w:br/>
              <w:t>ИАНИ ННГУ, д.т.н.</w:t>
            </w:r>
            <w:r w:rsidRPr="00135892">
              <w:rPr>
                <w:color w:val="000000"/>
                <w:szCs w:val="28"/>
                <w:u w:val="single"/>
              </w:rPr>
              <w:br/>
            </w:r>
          </w:p>
          <w:p w:rsidR="00F720B4" w:rsidRPr="00135892" w:rsidRDefault="00F720B4" w:rsidP="00F720B4">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Н.В. Старостин</w:t>
            </w:r>
          </w:p>
          <w:p w:rsidR="00732895" w:rsidRPr="00C40BAD" w:rsidRDefault="00F720B4" w:rsidP="00F720B4">
            <w:pPr>
              <w:pStyle w:val="af9"/>
              <w:widowControl w:val="0"/>
              <w:suppressLineNumbers w:val="0"/>
              <w:suppressAutoHyphens w:val="0"/>
              <w:spacing w:line="276" w:lineRule="auto"/>
              <w:jc w:val="left"/>
              <w:rPr>
                <w:szCs w:val="28"/>
              </w:rPr>
            </w:pPr>
            <w:r w:rsidRPr="00135892">
              <w:rPr>
                <w:color w:val="000000"/>
                <w:szCs w:val="28"/>
              </w:rPr>
              <w:t>«____»______________2019 г.</w:t>
            </w:r>
          </w:p>
        </w:tc>
        <w:tc>
          <w:tcPr>
            <w:tcW w:w="4820" w:type="dxa"/>
          </w:tcPr>
          <w:p w:rsidR="00732895" w:rsidRPr="00135892" w:rsidRDefault="00732895" w:rsidP="00407A8A">
            <w:pPr>
              <w:pStyle w:val="af9"/>
              <w:widowControl w:val="0"/>
              <w:suppressLineNumbers w:val="0"/>
              <w:suppressAutoHyphens w:val="0"/>
              <w:spacing w:line="276" w:lineRule="auto"/>
              <w:rPr>
                <w:color w:val="000000"/>
                <w:szCs w:val="28"/>
              </w:rPr>
            </w:pPr>
            <w:r w:rsidRPr="00135892">
              <w:rPr>
                <w:color w:val="000000"/>
                <w:szCs w:val="28"/>
              </w:rPr>
              <w:t>Сторона ИСПОЛНИТЕЛЯ</w:t>
            </w:r>
          </w:p>
          <w:p w:rsidR="00732895" w:rsidRPr="00135892" w:rsidRDefault="00732895" w:rsidP="00407A8A">
            <w:pPr>
              <w:pStyle w:val="af9"/>
              <w:widowControl w:val="0"/>
              <w:suppressLineNumbers w:val="0"/>
              <w:suppressAutoHyphens w:val="0"/>
              <w:spacing w:line="276" w:lineRule="auto"/>
              <w:rPr>
                <w:color w:val="000000"/>
                <w:szCs w:val="28"/>
                <w:u w:val="single"/>
              </w:rPr>
            </w:pPr>
          </w:p>
          <w:p w:rsidR="00F720B4" w:rsidRDefault="00F720B4" w:rsidP="00F720B4">
            <w:pPr>
              <w:pStyle w:val="af9"/>
              <w:widowControl w:val="0"/>
              <w:suppressLineNumbers w:val="0"/>
              <w:suppressAutoHyphens w:val="0"/>
              <w:spacing w:line="276" w:lineRule="auto"/>
              <w:jc w:val="left"/>
              <w:rPr>
                <w:color w:val="000000"/>
                <w:szCs w:val="28"/>
                <w:u w:val="single"/>
              </w:rPr>
            </w:pPr>
          </w:p>
          <w:p w:rsidR="00F720B4" w:rsidRDefault="00F720B4" w:rsidP="00F720B4">
            <w:pPr>
              <w:pStyle w:val="af9"/>
              <w:widowControl w:val="0"/>
              <w:suppressLineNumbers w:val="0"/>
              <w:suppressAutoHyphens w:val="0"/>
              <w:spacing w:line="276" w:lineRule="auto"/>
              <w:jc w:val="left"/>
              <w:rPr>
                <w:color w:val="000000"/>
                <w:szCs w:val="28"/>
                <w:u w:val="single"/>
              </w:rPr>
            </w:pPr>
          </w:p>
          <w:p w:rsidR="00F720B4" w:rsidRPr="00135892" w:rsidRDefault="00F720B4" w:rsidP="00F720B4">
            <w:pPr>
              <w:pStyle w:val="af9"/>
              <w:widowControl w:val="0"/>
              <w:suppressLineNumbers w:val="0"/>
              <w:suppressAutoHyphens w:val="0"/>
              <w:spacing w:line="276" w:lineRule="auto"/>
              <w:jc w:val="left"/>
              <w:rPr>
                <w:color w:val="000000"/>
                <w:szCs w:val="28"/>
                <w:u w:val="single"/>
              </w:rPr>
            </w:pPr>
            <w:bookmarkStart w:id="0" w:name="_GoBack"/>
            <w:bookmarkEnd w:id="0"/>
          </w:p>
          <w:p w:rsidR="00F720B4" w:rsidRPr="00135892" w:rsidRDefault="00F720B4" w:rsidP="00F720B4">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w:t>
            </w:r>
            <w:r>
              <w:rPr>
                <w:color w:val="000000"/>
                <w:szCs w:val="28"/>
                <w:u w:val="single"/>
              </w:rPr>
              <w:t>К</w:t>
            </w:r>
            <w:r w:rsidRPr="00135892">
              <w:rPr>
                <w:color w:val="000000"/>
                <w:szCs w:val="28"/>
                <w:u w:val="single"/>
              </w:rPr>
              <w:t xml:space="preserve">.В. </w:t>
            </w:r>
            <w:r>
              <w:rPr>
                <w:color w:val="000000"/>
                <w:szCs w:val="28"/>
                <w:u w:val="single"/>
              </w:rPr>
              <w:t>Лобанкина</w:t>
            </w:r>
          </w:p>
          <w:p w:rsidR="00732895" w:rsidRPr="00135892" w:rsidRDefault="00F720B4" w:rsidP="00F720B4">
            <w:pPr>
              <w:pStyle w:val="af9"/>
              <w:spacing w:line="276" w:lineRule="auto"/>
              <w:jc w:val="left"/>
              <w:rPr>
                <w:color w:val="000000"/>
                <w:szCs w:val="28"/>
              </w:rPr>
            </w:pPr>
            <w:r w:rsidRPr="00135892">
              <w:rPr>
                <w:color w:val="000000"/>
                <w:szCs w:val="28"/>
              </w:rPr>
              <w:t>«____»______________2019 г.</w:t>
            </w:r>
          </w:p>
        </w:tc>
      </w:tr>
    </w:tbl>
    <w:p w:rsidR="00732895" w:rsidRPr="00DE4D6A" w:rsidRDefault="00732895" w:rsidP="00732895">
      <w:pPr>
        <w:jc w:val="center"/>
        <w:rPr>
          <w:b/>
          <w:szCs w:val="28"/>
        </w:rPr>
      </w:pPr>
    </w:p>
    <w:p w:rsidR="00732895" w:rsidRDefault="00732895" w:rsidP="00732895">
      <w:pPr>
        <w:jc w:val="center"/>
        <w:rPr>
          <w:b/>
          <w:szCs w:val="28"/>
        </w:rPr>
      </w:pPr>
    </w:p>
    <w:p w:rsidR="00732895" w:rsidRPr="00DE4D6A" w:rsidRDefault="00732895" w:rsidP="00732895">
      <w:pPr>
        <w:jc w:val="center"/>
        <w:rPr>
          <w:b/>
          <w:szCs w:val="28"/>
        </w:rPr>
      </w:pPr>
    </w:p>
    <w:p w:rsidR="00732895" w:rsidRDefault="00732895" w:rsidP="00732895">
      <w:pPr>
        <w:pStyle w:val="a6"/>
        <w:ind w:right="425" w:firstLine="142"/>
        <w:jc w:val="center"/>
        <w:rPr>
          <w:sz w:val="28"/>
          <w:szCs w:val="28"/>
        </w:rPr>
      </w:pPr>
    </w:p>
    <w:p w:rsidR="00732895" w:rsidRPr="00732895" w:rsidRDefault="00732895" w:rsidP="00CC36FB">
      <w:pPr>
        <w:pStyle w:val="a6"/>
        <w:ind w:right="425" w:firstLine="142"/>
        <w:jc w:val="center"/>
        <w:rPr>
          <w:sz w:val="28"/>
          <w:szCs w:val="28"/>
        </w:rPr>
      </w:pPr>
      <w:r w:rsidRPr="00CE2B74">
        <w:rPr>
          <w:sz w:val="28"/>
          <w:szCs w:val="28"/>
        </w:rPr>
        <w:t xml:space="preserve">ПРОГРАММА И МЕТОДИКА </w:t>
      </w:r>
      <w:r>
        <w:rPr>
          <w:sz w:val="28"/>
          <w:szCs w:val="28"/>
        </w:rPr>
        <w:t>КОМПЛЕКСНЫХ</w:t>
      </w:r>
      <w:r w:rsidRPr="0047137D">
        <w:rPr>
          <w:sz w:val="28"/>
          <w:szCs w:val="28"/>
        </w:rPr>
        <w:t xml:space="preserve"> ИСПЫТАНИЙ </w:t>
      </w:r>
    </w:p>
    <w:p w:rsidR="00732895" w:rsidRPr="00DE4D6A" w:rsidRDefault="00732895" w:rsidP="00732895">
      <w:pPr>
        <w:jc w:val="center"/>
        <w:rPr>
          <w:b/>
          <w:szCs w:val="28"/>
        </w:rPr>
      </w:pPr>
      <w:r>
        <w:rPr>
          <w:b/>
          <w:szCs w:val="28"/>
        </w:rPr>
        <w:t>научно-исследовательской работы</w:t>
      </w:r>
    </w:p>
    <w:p w:rsidR="00732895" w:rsidRPr="009A4A0E" w:rsidRDefault="00732895" w:rsidP="00732895">
      <w:pPr>
        <w:spacing w:line="360" w:lineRule="auto"/>
        <w:jc w:val="center"/>
        <w:rPr>
          <w:b/>
          <w:bCs/>
          <w:szCs w:val="28"/>
        </w:rPr>
      </w:pPr>
      <w:r>
        <w:rPr>
          <w:b/>
          <w:bCs/>
          <w:szCs w:val="28"/>
        </w:rPr>
        <w:t>«</w:t>
      </w:r>
      <w:r w:rsidR="00CF65F8" w:rsidRPr="009A4A0E">
        <w:rPr>
          <w:b/>
          <w:bCs/>
          <w:szCs w:val="28"/>
        </w:rPr>
        <w:t xml:space="preserve">Разработка и реализация программного обеспечения </w:t>
      </w:r>
      <w:r w:rsidR="00CF65F8" w:rsidRPr="009A4A0E">
        <w:rPr>
          <w:b/>
          <w:bCs/>
          <w:szCs w:val="28"/>
        </w:rPr>
        <w:br/>
        <w:t xml:space="preserve">для </w:t>
      </w:r>
      <w:r w:rsidR="00CF65F8">
        <w:rPr>
          <w:b/>
          <w:bCs/>
          <w:szCs w:val="28"/>
        </w:rPr>
        <w:t>решения задачи многомерной</w:t>
      </w:r>
      <w:r w:rsidR="0009407C">
        <w:rPr>
          <w:b/>
          <w:bCs/>
          <w:szCs w:val="28"/>
        </w:rPr>
        <w:t xml:space="preserve"> аппроксимации</w:t>
      </w:r>
      <w:r w:rsidR="00CF65F8">
        <w:rPr>
          <w:b/>
          <w:bCs/>
          <w:szCs w:val="28"/>
        </w:rPr>
        <w:t xml:space="preserve"> функции</w:t>
      </w:r>
      <w:r w:rsidR="00CF65F8" w:rsidRPr="009A4A0E" w:rsidDel="00CF65F8">
        <w:rPr>
          <w:b/>
          <w:bCs/>
          <w:szCs w:val="28"/>
        </w:rPr>
        <w:t xml:space="preserve"> </w:t>
      </w:r>
    </w:p>
    <w:p w:rsidR="00732895" w:rsidRPr="00732895" w:rsidRDefault="00732895" w:rsidP="00732895">
      <w:pPr>
        <w:spacing w:line="360" w:lineRule="auto"/>
        <w:jc w:val="center"/>
        <w:rPr>
          <w:b/>
          <w:bCs/>
          <w:szCs w:val="28"/>
        </w:rPr>
      </w:pPr>
      <w:r w:rsidRPr="00732895">
        <w:rPr>
          <w:b/>
          <w:szCs w:val="28"/>
        </w:rPr>
        <w:t xml:space="preserve"> (ПО «</w:t>
      </w:r>
      <w:r w:rsidR="00CF65F8">
        <w:rPr>
          <w:b/>
          <w:szCs w:val="28"/>
          <w:lang w:val="en-US"/>
        </w:rPr>
        <w:t>APPROX</w:t>
      </w:r>
      <w:r w:rsidRPr="00732895">
        <w:rPr>
          <w:b/>
          <w:szCs w:val="28"/>
        </w:rPr>
        <w:t>»)»</w:t>
      </w:r>
    </w:p>
    <w:p w:rsidR="00732895" w:rsidRPr="00DE4D6A"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5E7CCF" w:rsidRDefault="005E7CCF" w:rsidP="005E7CCF">
      <w:pPr>
        <w:spacing w:line="360" w:lineRule="auto"/>
        <w:jc w:val="right"/>
        <w:rPr>
          <w:color w:val="000000"/>
          <w:sz w:val="27"/>
          <w:szCs w:val="27"/>
        </w:rPr>
      </w:pPr>
    </w:p>
    <w:p w:rsidR="005E7CCF" w:rsidRDefault="005E7CCF" w:rsidP="005E7CCF">
      <w:pPr>
        <w:spacing w:line="360" w:lineRule="auto"/>
        <w:jc w:val="right"/>
        <w:rPr>
          <w:color w:val="000000"/>
          <w:sz w:val="27"/>
          <w:szCs w:val="27"/>
        </w:rPr>
      </w:pPr>
      <w:r>
        <w:rPr>
          <w:color w:val="000000"/>
          <w:sz w:val="27"/>
          <w:szCs w:val="27"/>
        </w:rPr>
        <w:t xml:space="preserve">Ответственные исполнители </w:t>
      </w:r>
    </w:p>
    <w:p w:rsidR="00CF65F8" w:rsidRDefault="00CF65F8" w:rsidP="00CF65F8">
      <w:pPr>
        <w:spacing w:line="360" w:lineRule="auto"/>
        <w:ind w:firstLine="567"/>
        <w:jc w:val="right"/>
        <w:rPr>
          <w:sz w:val="26"/>
          <w:szCs w:val="26"/>
        </w:rPr>
      </w:pPr>
      <w:r>
        <w:rPr>
          <w:sz w:val="26"/>
          <w:szCs w:val="26"/>
        </w:rPr>
        <w:t xml:space="preserve">________________Баландина Софья </w:t>
      </w:r>
    </w:p>
    <w:p w:rsidR="00CF65F8" w:rsidRDefault="00CF65F8" w:rsidP="00CF65F8">
      <w:pPr>
        <w:spacing w:line="360" w:lineRule="auto"/>
        <w:ind w:firstLine="567"/>
        <w:jc w:val="right"/>
        <w:rPr>
          <w:sz w:val="26"/>
          <w:szCs w:val="26"/>
        </w:rPr>
      </w:pPr>
      <w:r>
        <w:rPr>
          <w:sz w:val="26"/>
          <w:szCs w:val="26"/>
        </w:rPr>
        <w:t xml:space="preserve">________________Ковалева Ирина </w:t>
      </w:r>
    </w:p>
    <w:p w:rsidR="00CF65F8" w:rsidRDefault="00CF65F8" w:rsidP="00CF65F8">
      <w:pPr>
        <w:spacing w:line="360" w:lineRule="auto"/>
        <w:ind w:firstLine="567"/>
        <w:jc w:val="right"/>
        <w:rPr>
          <w:sz w:val="26"/>
          <w:szCs w:val="26"/>
        </w:rPr>
      </w:pPr>
      <w:r>
        <w:rPr>
          <w:sz w:val="26"/>
          <w:szCs w:val="26"/>
        </w:rPr>
        <w:t>________________Лобанкина Ксения</w:t>
      </w:r>
    </w:p>
    <w:p w:rsidR="00CF65F8" w:rsidRPr="00FA5A52" w:rsidRDefault="00CF65F8" w:rsidP="00CF65F8">
      <w:pPr>
        <w:spacing w:line="360" w:lineRule="auto"/>
        <w:ind w:firstLine="567"/>
        <w:jc w:val="right"/>
        <w:rPr>
          <w:sz w:val="26"/>
          <w:szCs w:val="26"/>
        </w:rPr>
      </w:pPr>
      <w:r>
        <w:rPr>
          <w:sz w:val="26"/>
          <w:szCs w:val="26"/>
        </w:rPr>
        <w:t>________________Малиновская Анастасия</w:t>
      </w:r>
    </w:p>
    <w:p w:rsidR="00CF65F8" w:rsidRDefault="00CF65F8" w:rsidP="00CF65F8">
      <w:pPr>
        <w:spacing w:line="360" w:lineRule="auto"/>
        <w:ind w:firstLine="567"/>
        <w:jc w:val="right"/>
        <w:rPr>
          <w:sz w:val="26"/>
          <w:szCs w:val="26"/>
        </w:rPr>
      </w:pPr>
      <w:r>
        <w:rPr>
          <w:sz w:val="26"/>
          <w:szCs w:val="26"/>
        </w:rPr>
        <w:t xml:space="preserve">________________Смирнова Дарья </w:t>
      </w:r>
    </w:p>
    <w:p w:rsidR="00CF65F8" w:rsidRDefault="00CF65F8" w:rsidP="00CF65F8">
      <w:pPr>
        <w:spacing w:line="360" w:lineRule="auto"/>
        <w:ind w:firstLine="567"/>
        <w:jc w:val="right"/>
        <w:rPr>
          <w:sz w:val="26"/>
          <w:szCs w:val="26"/>
        </w:rPr>
      </w:pPr>
      <w:r>
        <w:rPr>
          <w:sz w:val="26"/>
          <w:szCs w:val="26"/>
        </w:rPr>
        <w:t xml:space="preserve">________________Терехов Илья </w:t>
      </w:r>
    </w:p>
    <w:p w:rsidR="00732895"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732895" w:rsidRDefault="00732895" w:rsidP="00732895">
      <w:pPr>
        <w:spacing w:line="360" w:lineRule="auto"/>
        <w:jc w:val="center"/>
        <w:rPr>
          <w:bCs/>
          <w:sz w:val="24"/>
          <w:szCs w:val="24"/>
        </w:rPr>
      </w:pPr>
    </w:p>
    <w:p w:rsidR="00732895" w:rsidRDefault="00732895" w:rsidP="00732895">
      <w:pPr>
        <w:spacing w:before="120" w:line="360" w:lineRule="auto"/>
        <w:jc w:val="center"/>
        <w:rPr>
          <w:szCs w:val="28"/>
        </w:rPr>
      </w:pPr>
    </w:p>
    <w:p w:rsidR="00732895" w:rsidRDefault="00732895" w:rsidP="00732895">
      <w:pPr>
        <w:spacing w:before="120" w:line="360" w:lineRule="auto"/>
        <w:jc w:val="center"/>
        <w:rPr>
          <w:szCs w:val="28"/>
        </w:rPr>
      </w:pPr>
    </w:p>
    <w:p w:rsidR="00CC36FB" w:rsidRPr="00CC36FB" w:rsidRDefault="00732895" w:rsidP="00CF65F8">
      <w:pPr>
        <w:spacing w:before="120" w:line="360" w:lineRule="auto"/>
        <w:jc w:val="center"/>
        <w:rPr>
          <w:szCs w:val="28"/>
        </w:rPr>
      </w:pPr>
      <w:r>
        <w:rPr>
          <w:szCs w:val="28"/>
        </w:rPr>
        <w:t>2019</w:t>
      </w:r>
      <w:r w:rsidRPr="00DE4D6A">
        <w:rPr>
          <w:szCs w:val="28"/>
        </w:rPr>
        <w:t xml:space="preserve"> г.</w:t>
      </w:r>
    </w:p>
    <w:p w:rsidR="00AC7394" w:rsidRPr="00DD298A" w:rsidRDefault="00AC7394" w:rsidP="00DB20DF">
      <w:pPr>
        <w:pStyle w:val="1"/>
        <w:rPr>
          <w:rFonts w:ascii="Times New Roman" w:hAnsi="Times New Roman"/>
        </w:rPr>
      </w:pPr>
      <w:bookmarkStart w:id="1" w:name="_Toc28016532"/>
      <w:r w:rsidRPr="00DD298A">
        <w:rPr>
          <w:rFonts w:ascii="Times New Roman" w:hAnsi="Times New Roman"/>
        </w:rPr>
        <w:lastRenderedPageBreak/>
        <w:t>Содержание</w:t>
      </w:r>
      <w:bookmarkEnd w:id="1"/>
    </w:p>
    <w:p w:rsidR="00E21167" w:rsidRDefault="006E2579">
      <w:pPr>
        <w:pStyle w:val="11"/>
        <w:tabs>
          <w:tab w:val="right" w:leader="dot" w:pos="9629"/>
        </w:tabs>
        <w:rPr>
          <w:rFonts w:asciiTheme="minorHAnsi" w:eastAsiaTheme="minorEastAsia" w:hAnsiTheme="minorHAnsi" w:cstheme="minorBidi"/>
          <w:b w:val="0"/>
          <w:bCs w:val="0"/>
          <w:caps w:val="0"/>
          <w:noProof/>
          <w:sz w:val="22"/>
          <w:szCs w:val="22"/>
        </w:rPr>
      </w:pPr>
      <w:r w:rsidRPr="00EF38AF">
        <w:rPr>
          <w:rFonts w:ascii="Times New Roman" w:hAnsi="Times New Roman"/>
          <w:b w:val="0"/>
          <w:caps w:val="0"/>
          <w:sz w:val="24"/>
          <w:szCs w:val="24"/>
        </w:rPr>
        <w:fldChar w:fldCharType="begin"/>
      </w:r>
      <w:r w:rsidR="00FC5807" w:rsidRPr="00EF38AF">
        <w:rPr>
          <w:rFonts w:ascii="Times New Roman" w:hAnsi="Times New Roman"/>
          <w:b w:val="0"/>
          <w:caps w:val="0"/>
          <w:sz w:val="24"/>
          <w:szCs w:val="24"/>
        </w:rPr>
        <w:instrText xml:space="preserve"> TOC \o "1-3" \h \z \u </w:instrText>
      </w:r>
      <w:r w:rsidRPr="00EF38AF">
        <w:rPr>
          <w:rFonts w:ascii="Times New Roman" w:hAnsi="Times New Roman"/>
          <w:b w:val="0"/>
          <w:caps w:val="0"/>
          <w:sz w:val="24"/>
          <w:szCs w:val="24"/>
        </w:rPr>
        <w:fldChar w:fldCharType="separate"/>
      </w:r>
      <w:hyperlink w:anchor="_Toc28016532" w:history="1">
        <w:r w:rsidR="00E21167" w:rsidRPr="00D7427A">
          <w:rPr>
            <w:rStyle w:val="af"/>
            <w:rFonts w:ascii="Times New Roman" w:hAnsi="Times New Roman"/>
            <w:noProof/>
          </w:rPr>
          <w:t>Содержание</w:t>
        </w:r>
        <w:r w:rsidR="00E21167">
          <w:rPr>
            <w:noProof/>
            <w:webHidden/>
          </w:rPr>
          <w:tab/>
        </w:r>
        <w:r w:rsidR="00E21167">
          <w:rPr>
            <w:noProof/>
            <w:webHidden/>
          </w:rPr>
          <w:fldChar w:fldCharType="begin"/>
        </w:r>
        <w:r w:rsidR="00E21167">
          <w:rPr>
            <w:noProof/>
            <w:webHidden/>
          </w:rPr>
          <w:instrText xml:space="preserve"> PAGEREF _Toc28016532 \h </w:instrText>
        </w:r>
        <w:r w:rsidR="00E21167">
          <w:rPr>
            <w:noProof/>
            <w:webHidden/>
          </w:rPr>
        </w:r>
        <w:r w:rsidR="00E21167">
          <w:rPr>
            <w:noProof/>
            <w:webHidden/>
          </w:rPr>
          <w:fldChar w:fldCharType="separate"/>
        </w:r>
        <w:r w:rsidR="00E21167">
          <w:rPr>
            <w:noProof/>
            <w:webHidden/>
          </w:rPr>
          <w:t>2</w:t>
        </w:r>
        <w:r w:rsidR="00E21167">
          <w:rPr>
            <w:noProof/>
            <w:webHidden/>
          </w:rPr>
          <w:fldChar w:fldCharType="end"/>
        </w:r>
      </w:hyperlink>
    </w:p>
    <w:p w:rsidR="00E21167" w:rsidRDefault="00C71B80">
      <w:pPr>
        <w:pStyle w:val="11"/>
        <w:tabs>
          <w:tab w:val="right" w:leader="dot" w:pos="9629"/>
        </w:tabs>
        <w:rPr>
          <w:rFonts w:asciiTheme="minorHAnsi" w:eastAsiaTheme="minorEastAsia" w:hAnsiTheme="minorHAnsi" w:cstheme="minorBidi"/>
          <w:b w:val="0"/>
          <w:bCs w:val="0"/>
          <w:caps w:val="0"/>
          <w:noProof/>
          <w:sz w:val="22"/>
          <w:szCs w:val="22"/>
        </w:rPr>
      </w:pPr>
      <w:hyperlink w:anchor="_Toc28016533" w:history="1">
        <w:r w:rsidR="00E21167" w:rsidRPr="00D7427A">
          <w:rPr>
            <w:rStyle w:val="af"/>
            <w:rFonts w:ascii="Times New Roman" w:hAnsi="Times New Roman"/>
            <w:noProof/>
          </w:rPr>
          <w:t>1.Объект испытаний</w:t>
        </w:r>
        <w:r w:rsidR="00E21167">
          <w:rPr>
            <w:noProof/>
            <w:webHidden/>
          </w:rPr>
          <w:tab/>
        </w:r>
        <w:r w:rsidR="00E21167">
          <w:rPr>
            <w:noProof/>
            <w:webHidden/>
          </w:rPr>
          <w:fldChar w:fldCharType="begin"/>
        </w:r>
        <w:r w:rsidR="00E21167">
          <w:rPr>
            <w:noProof/>
            <w:webHidden/>
          </w:rPr>
          <w:instrText xml:space="preserve"> PAGEREF _Toc28016533 \h </w:instrText>
        </w:r>
        <w:r w:rsidR="00E21167">
          <w:rPr>
            <w:noProof/>
            <w:webHidden/>
          </w:rPr>
        </w:r>
        <w:r w:rsidR="00E21167">
          <w:rPr>
            <w:noProof/>
            <w:webHidden/>
          </w:rPr>
          <w:fldChar w:fldCharType="separate"/>
        </w:r>
        <w:r w:rsidR="00E21167">
          <w:rPr>
            <w:noProof/>
            <w:webHidden/>
          </w:rPr>
          <w:t>3</w:t>
        </w:r>
        <w:r w:rsidR="00E21167">
          <w:rPr>
            <w:noProof/>
            <w:webHidden/>
          </w:rPr>
          <w:fldChar w:fldCharType="end"/>
        </w:r>
      </w:hyperlink>
    </w:p>
    <w:p w:rsidR="00E21167" w:rsidRDefault="00C71B80">
      <w:pPr>
        <w:pStyle w:val="11"/>
        <w:tabs>
          <w:tab w:val="right" w:leader="dot" w:pos="9629"/>
        </w:tabs>
        <w:rPr>
          <w:rFonts w:asciiTheme="minorHAnsi" w:eastAsiaTheme="minorEastAsia" w:hAnsiTheme="minorHAnsi" w:cstheme="minorBidi"/>
          <w:b w:val="0"/>
          <w:bCs w:val="0"/>
          <w:caps w:val="0"/>
          <w:noProof/>
          <w:sz w:val="22"/>
          <w:szCs w:val="22"/>
        </w:rPr>
      </w:pPr>
      <w:hyperlink w:anchor="_Toc28016534" w:history="1">
        <w:r w:rsidR="00E21167" w:rsidRPr="00D7427A">
          <w:rPr>
            <w:rStyle w:val="af"/>
            <w:rFonts w:ascii="Times New Roman" w:hAnsi="Times New Roman"/>
            <w:noProof/>
          </w:rPr>
          <w:t>2. Цель испытаний</w:t>
        </w:r>
        <w:r w:rsidR="00E21167">
          <w:rPr>
            <w:noProof/>
            <w:webHidden/>
          </w:rPr>
          <w:tab/>
        </w:r>
        <w:r w:rsidR="00E21167">
          <w:rPr>
            <w:noProof/>
            <w:webHidden/>
          </w:rPr>
          <w:fldChar w:fldCharType="begin"/>
        </w:r>
        <w:r w:rsidR="00E21167">
          <w:rPr>
            <w:noProof/>
            <w:webHidden/>
          </w:rPr>
          <w:instrText xml:space="preserve"> PAGEREF _Toc28016534 \h </w:instrText>
        </w:r>
        <w:r w:rsidR="00E21167">
          <w:rPr>
            <w:noProof/>
            <w:webHidden/>
          </w:rPr>
        </w:r>
        <w:r w:rsidR="00E21167">
          <w:rPr>
            <w:noProof/>
            <w:webHidden/>
          </w:rPr>
          <w:fldChar w:fldCharType="separate"/>
        </w:r>
        <w:r w:rsidR="00E21167">
          <w:rPr>
            <w:noProof/>
            <w:webHidden/>
          </w:rPr>
          <w:t>3</w:t>
        </w:r>
        <w:r w:rsidR="00E21167">
          <w:rPr>
            <w:noProof/>
            <w:webHidden/>
          </w:rPr>
          <w:fldChar w:fldCharType="end"/>
        </w:r>
      </w:hyperlink>
    </w:p>
    <w:p w:rsidR="00E21167" w:rsidRDefault="00C71B80">
      <w:pPr>
        <w:pStyle w:val="11"/>
        <w:tabs>
          <w:tab w:val="right" w:leader="dot" w:pos="9629"/>
        </w:tabs>
        <w:rPr>
          <w:rFonts w:asciiTheme="minorHAnsi" w:eastAsiaTheme="minorEastAsia" w:hAnsiTheme="minorHAnsi" w:cstheme="minorBidi"/>
          <w:b w:val="0"/>
          <w:bCs w:val="0"/>
          <w:caps w:val="0"/>
          <w:noProof/>
          <w:sz w:val="22"/>
          <w:szCs w:val="22"/>
        </w:rPr>
      </w:pPr>
      <w:hyperlink w:anchor="_Toc28016535" w:history="1">
        <w:r w:rsidR="00E21167" w:rsidRPr="00D7427A">
          <w:rPr>
            <w:rStyle w:val="af"/>
            <w:rFonts w:ascii="Times New Roman" w:hAnsi="Times New Roman"/>
            <w:noProof/>
          </w:rPr>
          <w:t>3. ОРГАНИЗАЦИЯ ПРОВЕДЕНИЯ ИСПЫТАНИЙ</w:t>
        </w:r>
        <w:r w:rsidR="00E21167">
          <w:rPr>
            <w:noProof/>
            <w:webHidden/>
          </w:rPr>
          <w:tab/>
        </w:r>
        <w:r w:rsidR="00E21167">
          <w:rPr>
            <w:noProof/>
            <w:webHidden/>
          </w:rPr>
          <w:fldChar w:fldCharType="begin"/>
        </w:r>
        <w:r w:rsidR="00E21167">
          <w:rPr>
            <w:noProof/>
            <w:webHidden/>
          </w:rPr>
          <w:instrText xml:space="preserve"> PAGEREF _Toc28016535 \h </w:instrText>
        </w:r>
        <w:r w:rsidR="00E21167">
          <w:rPr>
            <w:noProof/>
            <w:webHidden/>
          </w:rPr>
        </w:r>
        <w:r w:rsidR="00E21167">
          <w:rPr>
            <w:noProof/>
            <w:webHidden/>
          </w:rPr>
          <w:fldChar w:fldCharType="separate"/>
        </w:r>
        <w:r w:rsidR="00E21167">
          <w:rPr>
            <w:noProof/>
            <w:webHidden/>
          </w:rPr>
          <w:t>3</w:t>
        </w:r>
        <w:r w:rsidR="00E21167">
          <w:rPr>
            <w:noProof/>
            <w:webHidden/>
          </w:rPr>
          <w:fldChar w:fldCharType="end"/>
        </w:r>
      </w:hyperlink>
    </w:p>
    <w:p w:rsidR="00E21167" w:rsidRDefault="00C71B80">
      <w:pPr>
        <w:pStyle w:val="11"/>
        <w:tabs>
          <w:tab w:val="right" w:leader="dot" w:pos="9629"/>
        </w:tabs>
        <w:rPr>
          <w:rFonts w:asciiTheme="minorHAnsi" w:eastAsiaTheme="minorEastAsia" w:hAnsiTheme="minorHAnsi" w:cstheme="minorBidi"/>
          <w:b w:val="0"/>
          <w:bCs w:val="0"/>
          <w:caps w:val="0"/>
          <w:noProof/>
          <w:sz w:val="22"/>
          <w:szCs w:val="22"/>
        </w:rPr>
      </w:pPr>
      <w:hyperlink w:anchor="_Toc28016536" w:history="1">
        <w:r w:rsidR="00E21167" w:rsidRPr="00D7427A">
          <w:rPr>
            <w:rStyle w:val="af"/>
            <w:rFonts w:ascii="Times New Roman" w:hAnsi="Times New Roman"/>
            <w:noProof/>
          </w:rPr>
          <w:t>4. ТРЕБОВАНИЯ К ПРОГРАММНОМУ ОБЕСПЕЧЕНИЮ</w:t>
        </w:r>
        <w:r w:rsidR="00E21167">
          <w:rPr>
            <w:noProof/>
            <w:webHidden/>
          </w:rPr>
          <w:tab/>
        </w:r>
        <w:r w:rsidR="00E21167">
          <w:rPr>
            <w:noProof/>
            <w:webHidden/>
          </w:rPr>
          <w:fldChar w:fldCharType="begin"/>
        </w:r>
        <w:r w:rsidR="00E21167">
          <w:rPr>
            <w:noProof/>
            <w:webHidden/>
          </w:rPr>
          <w:instrText xml:space="preserve"> PAGEREF _Toc28016536 \h </w:instrText>
        </w:r>
        <w:r w:rsidR="00E21167">
          <w:rPr>
            <w:noProof/>
            <w:webHidden/>
          </w:rPr>
        </w:r>
        <w:r w:rsidR="00E21167">
          <w:rPr>
            <w:noProof/>
            <w:webHidden/>
          </w:rPr>
          <w:fldChar w:fldCharType="separate"/>
        </w:r>
        <w:r w:rsidR="00E21167">
          <w:rPr>
            <w:noProof/>
            <w:webHidden/>
          </w:rPr>
          <w:t>4</w:t>
        </w:r>
        <w:r w:rsidR="00E21167">
          <w:rPr>
            <w:noProof/>
            <w:webHidden/>
          </w:rPr>
          <w:fldChar w:fldCharType="end"/>
        </w:r>
      </w:hyperlink>
    </w:p>
    <w:p w:rsidR="00E21167" w:rsidRDefault="00C71B80">
      <w:pPr>
        <w:pStyle w:val="11"/>
        <w:tabs>
          <w:tab w:val="right" w:leader="dot" w:pos="9629"/>
        </w:tabs>
        <w:rPr>
          <w:rFonts w:asciiTheme="minorHAnsi" w:eastAsiaTheme="minorEastAsia" w:hAnsiTheme="minorHAnsi" w:cstheme="minorBidi"/>
          <w:b w:val="0"/>
          <w:bCs w:val="0"/>
          <w:caps w:val="0"/>
          <w:noProof/>
          <w:sz w:val="22"/>
          <w:szCs w:val="22"/>
        </w:rPr>
      </w:pPr>
      <w:hyperlink w:anchor="_Toc28016537" w:history="1">
        <w:r w:rsidR="00E21167" w:rsidRPr="00D7427A">
          <w:rPr>
            <w:rStyle w:val="af"/>
            <w:rFonts w:ascii="Times New Roman" w:hAnsi="Times New Roman"/>
            <w:noProof/>
          </w:rPr>
          <w:t>5. Требования к программной документации</w:t>
        </w:r>
        <w:r w:rsidR="00E21167">
          <w:rPr>
            <w:noProof/>
            <w:webHidden/>
          </w:rPr>
          <w:tab/>
        </w:r>
        <w:r w:rsidR="00E21167">
          <w:rPr>
            <w:noProof/>
            <w:webHidden/>
          </w:rPr>
          <w:fldChar w:fldCharType="begin"/>
        </w:r>
        <w:r w:rsidR="00E21167">
          <w:rPr>
            <w:noProof/>
            <w:webHidden/>
          </w:rPr>
          <w:instrText xml:space="preserve"> PAGEREF _Toc28016537 \h </w:instrText>
        </w:r>
        <w:r w:rsidR="00E21167">
          <w:rPr>
            <w:noProof/>
            <w:webHidden/>
          </w:rPr>
        </w:r>
        <w:r w:rsidR="00E21167">
          <w:rPr>
            <w:noProof/>
            <w:webHidden/>
          </w:rPr>
          <w:fldChar w:fldCharType="separate"/>
        </w:r>
        <w:r w:rsidR="00E21167">
          <w:rPr>
            <w:noProof/>
            <w:webHidden/>
          </w:rPr>
          <w:t>4</w:t>
        </w:r>
        <w:r w:rsidR="00E21167">
          <w:rPr>
            <w:noProof/>
            <w:webHidden/>
          </w:rPr>
          <w:fldChar w:fldCharType="end"/>
        </w:r>
      </w:hyperlink>
    </w:p>
    <w:p w:rsidR="00E21167" w:rsidRDefault="00C71B80">
      <w:pPr>
        <w:pStyle w:val="11"/>
        <w:tabs>
          <w:tab w:val="right" w:leader="dot" w:pos="9629"/>
        </w:tabs>
        <w:rPr>
          <w:rFonts w:asciiTheme="minorHAnsi" w:eastAsiaTheme="minorEastAsia" w:hAnsiTheme="minorHAnsi" w:cstheme="minorBidi"/>
          <w:b w:val="0"/>
          <w:bCs w:val="0"/>
          <w:caps w:val="0"/>
          <w:noProof/>
          <w:sz w:val="22"/>
          <w:szCs w:val="22"/>
        </w:rPr>
      </w:pPr>
      <w:hyperlink w:anchor="_Toc28016538" w:history="1">
        <w:r w:rsidR="00E21167" w:rsidRPr="00D7427A">
          <w:rPr>
            <w:rStyle w:val="af"/>
            <w:rFonts w:ascii="Times New Roman" w:hAnsi="Times New Roman"/>
            <w:noProof/>
          </w:rPr>
          <w:t xml:space="preserve">6. </w:t>
        </w:r>
        <w:r w:rsidR="00E21167" w:rsidRPr="00D7427A">
          <w:rPr>
            <w:rStyle w:val="af"/>
            <w:rFonts w:ascii="Times New Roman" w:hAnsi="Times New Roman"/>
            <w:noProof/>
            <w:highlight w:val="yellow"/>
          </w:rPr>
          <w:t>Средства и ПОРЯДОК ИСПЫТАНИЙ</w:t>
        </w:r>
        <w:r w:rsidR="00E21167">
          <w:rPr>
            <w:noProof/>
            <w:webHidden/>
          </w:rPr>
          <w:tab/>
        </w:r>
        <w:r w:rsidR="00E21167">
          <w:rPr>
            <w:noProof/>
            <w:webHidden/>
          </w:rPr>
          <w:fldChar w:fldCharType="begin"/>
        </w:r>
        <w:r w:rsidR="00E21167">
          <w:rPr>
            <w:noProof/>
            <w:webHidden/>
          </w:rPr>
          <w:instrText xml:space="preserve"> PAGEREF _Toc28016538 \h </w:instrText>
        </w:r>
        <w:r w:rsidR="00E21167">
          <w:rPr>
            <w:noProof/>
            <w:webHidden/>
          </w:rPr>
        </w:r>
        <w:r w:rsidR="00E21167">
          <w:rPr>
            <w:noProof/>
            <w:webHidden/>
          </w:rPr>
          <w:fldChar w:fldCharType="separate"/>
        </w:r>
        <w:r w:rsidR="00E21167">
          <w:rPr>
            <w:noProof/>
            <w:webHidden/>
          </w:rPr>
          <w:t>4</w:t>
        </w:r>
        <w:r w:rsidR="00E21167">
          <w:rPr>
            <w:noProof/>
            <w:webHidden/>
          </w:rPr>
          <w:fldChar w:fldCharType="end"/>
        </w:r>
      </w:hyperlink>
    </w:p>
    <w:p w:rsidR="00E21167" w:rsidRDefault="00C71B80">
      <w:pPr>
        <w:pStyle w:val="11"/>
        <w:tabs>
          <w:tab w:val="right" w:leader="dot" w:pos="9629"/>
        </w:tabs>
        <w:rPr>
          <w:rFonts w:asciiTheme="minorHAnsi" w:eastAsiaTheme="minorEastAsia" w:hAnsiTheme="minorHAnsi" w:cstheme="minorBidi"/>
          <w:b w:val="0"/>
          <w:bCs w:val="0"/>
          <w:caps w:val="0"/>
          <w:noProof/>
          <w:sz w:val="22"/>
          <w:szCs w:val="22"/>
        </w:rPr>
      </w:pPr>
      <w:hyperlink w:anchor="_Toc28016539" w:history="1">
        <w:r w:rsidR="00E21167" w:rsidRPr="00D7427A">
          <w:rPr>
            <w:rStyle w:val="af"/>
            <w:rFonts w:ascii="Times New Roman" w:hAnsi="Times New Roman"/>
            <w:noProof/>
          </w:rPr>
          <w:t>7</w:t>
        </w:r>
        <w:r w:rsidR="00E21167" w:rsidRPr="00D7427A">
          <w:rPr>
            <w:rStyle w:val="af"/>
            <w:rFonts w:ascii="Times New Roman" w:hAnsi="Times New Roman"/>
            <w:noProof/>
            <w:highlight w:val="yellow"/>
          </w:rPr>
          <w:t>. МетодИКА испытаний</w:t>
        </w:r>
        <w:r w:rsidR="00E21167">
          <w:rPr>
            <w:noProof/>
            <w:webHidden/>
          </w:rPr>
          <w:tab/>
        </w:r>
        <w:r w:rsidR="00E21167">
          <w:rPr>
            <w:noProof/>
            <w:webHidden/>
          </w:rPr>
          <w:fldChar w:fldCharType="begin"/>
        </w:r>
        <w:r w:rsidR="00E21167">
          <w:rPr>
            <w:noProof/>
            <w:webHidden/>
          </w:rPr>
          <w:instrText xml:space="preserve"> PAGEREF _Toc28016539 \h </w:instrText>
        </w:r>
        <w:r w:rsidR="00E21167">
          <w:rPr>
            <w:noProof/>
            <w:webHidden/>
          </w:rPr>
        </w:r>
        <w:r w:rsidR="00E21167">
          <w:rPr>
            <w:noProof/>
            <w:webHidden/>
          </w:rPr>
          <w:fldChar w:fldCharType="separate"/>
        </w:r>
        <w:r w:rsidR="00E21167">
          <w:rPr>
            <w:noProof/>
            <w:webHidden/>
          </w:rPr>
          <w:t>5</w:t>
        </w:r>
        <w:r w:rsidR="00E21167">
          <w:rPr>
            <w:noProof/>
            <w:webHidden/>
          </w:rPr>
          <w:fldChar w:fldCharType="end"/>
        </w:r>
      </w:hyperlink>
    </w:p>
    <w:p w:rsidR="00E21167" w:rsidRDefault="00C71B80">
      <w:pPr>
        <w:pStyle w:val="11"/>
        <w:tabs>
          <w:tab w:val="right" w:leader="dot" w:pos="9629"/>
        </w:tabs>
        <w:rPr>
          <w:rFonts w:asciiTheme="minorHAnsi" w:eastAsiaTheme="minorEastAsia" w:hAnsiTheme="minorHAnsi" w:cstheme="minorBidi"/>
          <w:b w:val="0"/>
          <w:bCs w:val="0"/>
          <w:caps w:val="0"/>
          <w:noProof/>
          <w:sz w:val="22"/>
          <w:szCs w:val="22"/>
        </w:rPr>
      </w:pPr>
      <w:hyperlink w:anchor="_Toc28016540" w:history="1">
        <w:r w:rsidR="00E21167" w:rsidRPr="00D7427A">
          <w:rPr>
            <w:rStyle w:val="af"/>
            <w:rFonts w:ascii="Times New Roman" w:hAnsi="Times New Roman"/>
            <w:noProof/>
          </w:rPr>
          <w:t>8. ОТЧЕТНОСТЬ</w:t>
        </w:r>
        <w:r w:rsidR="00E21167">
          <w:rPr>
            <w:noProof/>
            <w:webHidden/>
          </w:rPr>
          <w:tab/>
        </w:r>
        <w:r w:rsidR="00E21167">
          <w:rPr>
            <w:noProof/>
            <w:webHidden/>
          </w:rPr>
          <w:fldChar w:fldCharType="begin"/>
        </w:r>
        <w:r w:rsidR="00E21167">
          <w:rPr>
            <w:noProof/>
            <w:webHidden/>
          </w:rPr>
          <w:instrText xml:space="preserve"> PAGEREF _Toc28016540 \h </w:instrText>
        </w:r>
        <w:r w:rsidR="00E21167">
          <w:rPr>
            <w:noProof/>
            <w:webHidden/>
          </w:rPr>
        </w:r>
        <w:r w:rsidR="00E21167">
          <w:rPr>
            <w:noProof/>
            <w:webHidden/>
          </w:rPr>
          <w:fldChar w:fldCharType="separate"/>
        </w:r>
        <w:r w:rsidR="00E21167">
          <w:rPr>
            <w:noProof/>
            <w:webHidden/>
          </w:rPr>
          <w:t>7</w:t>
        </w:r>
        <w:r w:rsidR="00E21167">
          <w:rPr>
            <w:noProof/>
            <w:webHidden/>
          </w:rPr>
          <w:fldChar w:fldCharType="end"/>
        </w:r>
      </w:hyperlink>
    </w:p>
    <w:p w:rsidR="00E21167" w:rsidRDefault="00C71B80">
      <w:pPr>
        <w:pStyle w:val="11"/>
        <w:tabs>
          <w:tab w:val="right" w:leader="dot" w:pos="9629"/>
        </w:tabs>
        <w:rPr>
          <w:rFonts w:asciiTheme="minorHAnsi" w:eastAsiaTheme="minorEastAsia" w:hAnsiTheme="minorHAnsi" w:cstheme="minorBidi"/>
          <w:b w:val="0"/>
          <w:bCs w:val="0"/>
          <w:caps w:val="0"/>
          <w:noProof/>
          <w:sz w:val="22"/>
          <w:szCs w:val="22"/>
        </w:rPr>
      </w:pPr>
      <w:hyperlink w:anchor="_Toc28016541" w:history="1">
        <w:r w:rsidR="00E21167" w:rsidRPr="00D7427A">
          <w:rPr>
            <w:rStyle w:val="af"/>
            <w:rFonts w:ascii="Times New Roman" w:hAnsi="Times New Roman"/>
            <w:noProof/>
          </w:rPr>
          <w:t>ПЕРЕЧЕНЬ ССЫЛОЧНЫХ ДОКУМЕНТОВ</w:t>
        </w:r>
        <w:r w:rsidR="00E21167">
          <w:rPr>
            <w:noProof/>
            <w:webHidden/>
          </w:rPr>
          <w:tab/>
        </w:r>
        <w:r w:rsidR="00E21167">
          <w:rPr>
            <w:noProof/>
            <w:webHidden/>
          </w:rPr>
          <w:fldChar w:fldCharType="begin"/>
        </w:r>
        <w:r w:rsidR="00E21167">
          <w:rPr>
            <w:noProof/>
            <w:webHidden/>
          </w:rPr>
          <w:instrText xml:space="preserve"> PAGEREF _Toc28016541 \h </w:instrText>
        </w:r>
        <w:r w:rsidR="00E21167">
          <w:rPr>
            <w:noProof/>
            <w:webHidden/>
          </w:rPr>
        </w:r>
        <w:r w:rsidR="00E21167">
          <w:rPr>
            <w:noProof/>
            <w:webHidden/>
          </w:rPr>
          <w:fldChar w:fldCharType="separate"/>
        </w:r>
        <w:r w:rsidR="00E21167">
          <w:rPr>
            <w:noProof/>
            <w:webHidden/>
          </w:rPr>
          <w:t>7</w:t>
        </w:r>
        <w:r w:rsidR="00E21167">
          <w:rPr>
            <w:noProof/>
            <w:webHidden/>
          </w:rPr>
          <w:fldChar w:fldCharType="end"/>
        </w:r>
      </w:hyperlink>
    </w:p>
    <w:p w:rsidR="00CA14FB" w:rsidRDefault="006E2579" w:rsidP="00DB20DF">
      <w:pPr>
        <w:rPr>
          <w:caps/>
          <w:szCs w:val="28"/>
        </w:rPr>
      </w:pPr>
      <w:r w:rsidRPr="00EF38AF">
        <w:rPr>
          <w:caps/>
          <w:sz w:val="24"/>
          <w:szCs w:val="24"/>
        </w:rPr>
        <w:fldChar w:fldCharType="end"/>
      </w:r>
    </w:p>
    <w:p w:rsidR="00C11977" w:rsidRPr="00C11977" w:rsidRDefault="00CA14FB" w:rsidP="00C11977">
      <w:pPr>
        <w:ind w:firstLine="567"/>
        <w:jc w:val="both"/>
        <w:rPr>
          <w:sz w:val="24"/>
          <w:szCs w:val="24"/>
        </w:rPr>
      </w:pPr>
      <w:r>
        <w:br w:type="page"/>
      </w:r>
      <w:r w:rsidR="00AC7394" w:rsidRPr="00C11977">
        <w:rPr>
          <w:sz w:val="24"/>
          <w:szCs w:val="24"/>
        </w:rPr>
        <w:lastRenderedPageBreak/>
        <w:t>Настоящая программа и</w:t>
      </w:r>
      <w:r w:rsidR="00A541B2" w:rsidRPr="00C11977">
        <w:rPr>
          <w:sz w:val="24"/>
          <w:szCs w:val="24"/>
        </w:rPr>
        <w:t xml:space="preserve"> методика</w:t>
      </w:r>
      <w:r w:rsidR="00AC7394" w:rsidRPr="00C11977">
        <w:rPr>
          <w:sz w:val="24"/>
          <w:szCs w:val="24"/>
        </w:rPr>
        <w:t xml:space="preserve"> </w:t>
      </w:r>
      <w:r w:rsidR="00200792" w:rsidRPr="00C11977">
        <w:rPr>
          <w:sz w:val="24"/>
          <w:szCs w:val="24"/>
        </w:rPr>
        <w:t xml:space="preserve">приемочных </w:t>
      </w:r>
      <w:r w:rsidR="00A541B2" w:rsidRPr="00C11977">
        <w:rPr>
          <w:sz w:val="24"/>
          <w:szCs w:val="24"/>
        </w:rPr>
        <w:t>испытаний определяет</w:t>
      </w:r>
      <w:r w:rsidR="00AC7394" w:rsidRPr="00C11977">
        <w:rPr>
          <w:sz w:val="24"/>
          <w:szCs w:val="24"/>
        </w:rPr>
        <w:t xml:space="preserve"> порядок прове</w:t>
      </w:r>
      <w:r w:rsidR="00A4336D" w:rsidRPr="00C11977">
        <w:rPr>
          <w:sz w:val="24"/>
          <w:szCs w:val="24"/>
        </w:rPr>
        <w:t>дения</w:t>
      </w:r>
      <w:r w:rsidR="004D770E" w:rsidRPr="00C11977">
        <w:rPr>
          <w:sz w:val="24"/>
          <w:szCs w:val="24"/>
        </w:rPr>
        <w:t xml:space="preserve"> комплексных</w:t>
      </w:r>
      <w:r w:rsidR="00A4336D" w:rsidRPr="00C11977">
        <w:rPr>
          <w:sz w:val="24"/>
          <w:szCs w:val="24"/>
        </w:rPr>
        <w:t xml:space="preserve"> </w:t>
      </w:r>
      <w:r w:rsidR="00A541B2" w:rsidRPr="00C11977">
        <w:rPr>
          <w:sz w:val="24"/>
          <w:szCs w:val="24"/>
        </w:rPr>
        <w:t xml:space="preserve">испытаний </w:t>
      </w:r>
      <w:r w:rsidR="00732895" w:rsidRPr="00C11977">
        <w:rPr>
          <w:sz w:val="24"/>
          <w:szCs w:val="24"/>
        </w:rPr>
        <w:t xml:space="preserve">программного обеспечения для </w:t>
      </w:r>
      <w:r w:rsidR="0009407C">
        <w:rPr>
          <w:sz w:val="24"/>
          <w:szCs w:val="24"/>
        </w:rPr>
        <w:t>решения задачи многомерной аппроксимации функции</w:t>
      </w:r>
      <w:r w:rsidR="00732895" w:rsidRPr="00C11977">
        <w:rPr>
          <w:sz w:val="24"/>
          <w:szCs w:val="24"/>
        </w:rPr>
        <w:t>[1]</w:t>
      </w:r>
      <w:r w:rsidR="00B33C86" w:rsidRPr="00C11977">
        <w:rPr>
          <w:sz w:val="24"/>
          <w:szCs w:val="24"/>
        </w:rPr>
        <w:t>.</w:t>
      </w:r>
    </w:p>
    <w:p w:rsidR="00B2747B" w:rsidRPr="00C11977" w:rsidRDefault="00B2747B" w:rsidP="00C11977">
      <w:pPr>
        <w:jc w:val="both"/>
        <w:rPr>
          <w:sz w:val="24"/>
          <w:szCs w:val="24"/>
        </w:rPr>
      </w:pPr>
      <w:bookmarkStart w:id="2" w:name="_Toc57704827"/>
      <w:bookmarkStart w:id="3" w:name="_Toc57780135"/>
      <w:bookmarkStart w:id="4" w:name="_Toc58232700"/>
      <w:bookmarkStart w:id="5" w:name="_Toc58232761"/>
      <w:bookmarkStart w:id="6" w:name="_Toc58306379"/>
      <w:bookmarkStart w:id="7" w:name="_Toc58308405"/>
    </w:p>
    <w:p w:rsidR="000713CD" w:rsidRPr="00C11977" w:rsidRDefault="00B2747B" w:rsidP="00C11977">
      <w:pPr>
        <w:pStyle w:val="1"/>
        <w:ind w:firstLine="567"/>
        <w:rPr>
          <w:rFonts w:ascii="Times New Roman" w:hAnsi="Times New Roman"/>
          <w:sz w:val="24"/>
          <w:szCs w:val="24"/>
        </w:rPr>
      </w:pPr>
      <w:bookmarkStart w:id="8" w:name="_Toc366495745"/>
      <w:bookmarkStart w:id="9" w:name="_Toc28016533"/>
      <w:r w:rsidRPr="00C11977">
        <w:rPr>
          <w:rFonts w:ascii="Times New Roman" w:hAnsi="Times New Roman"/>
          <w:sz w:val="24"/>
          <w:szCs w:val="24"/>
        </w:rPr>
        <w:t>1.О</w:t>
      </w:r>
      <w:r w:rsidR="00AC7394" w:rsidRPr="00C11977">
        <w:rPr>
          <w:rFonts w:ascii="Times New Roman" w:hAnsi="Times New Roman"/>
          <w:sz w:val="24"/>
          <w:szCs w:val="24"/>
        </w:rPr>
        <w:t>бъект испытаний</w:t>
      </w:r>
      <w:bookmarkEnd w:id="2"/>
      <w:bookmarkEnd w:id="3"/>
      <w:bookmarkEnd w:id="4"/>
      <w:bookmarkEnd w:id="5"/>
      <w:bookmarkEnd w:id="6"/>
      <w:bookmarkEnd w:id="7"/>
      <w:bookmarkEnd w:id="8"/>
      <w:bookmarkEnd w:id="9"/>
    </w:p>
    <w:p w:rsidR="00C11977" w:rsidRPr="00C11977" w:rsidRDefault="00C11977" w:rsidP="00C11977">
      <w:pPr>
        <w:ind w:firstLine="567"/>
        <w:jc w:val="both"/>
        <w:rPr>
          <w:sz w:val="24"/>
          <w:szCs w:val="24"/>
        </w:rPr>
      </w:pPr>
    </w:p>
    <w:p w:rsidR="0096375B" w:rsidRPr="00C11977" w:rsidRDefault="00A4336D" w:rsidP="00C11977">
      <w:pPr>
        <w:ind w:firstLine="567"/>
        <w:jc w:val="both"/>
        <w:rPr>
          <w:sz w:val="24"/>
          <w:szCs w:val="24"/>
        </w:rPr>
      </w:pPr>
      <w:r w:rsidRPr="00C11977">
        <w:rPr>
          <w:sz w:val="24"/>
          <w:szCs w:val="24"/>
        </w:rPr>
        <w:t>Испытанию подлеж</w:t>
      </w:r>
      <w:r w:rsidR="00A541B2" w:rsidRPr="00C11977">
        <w:rPr>
          <w:sz w:val="24"/>
          <w:szCs w:val="24"/>
        </w:rPr>
        <w:t>и</w:t>
      </w:r>
      <w:r w:rsidR="00B2747B" w:rsidRPr="00C11977">
        <w:rPr>
          <w:sz w:val="24"/>
          <w:szCs w:val="24"/>
        </w:rPr>
        <w:t>т</w:t>
      </w:r>
      <w:r w:rsidR="00732895" w:rsidRPr="00C11977">
        <w:rPr>
          <w:sz w:val="24"/>
          <w:szCs w:val="24"/>
        </w:rPr>
        <w:t xml:space="preserve"> программное обеспечение для </w:t>
      </w:r>
      <w:r w:rsidR="0009407C">
        <w:rPr>
          <w:sz w:val="24"/>
          <w:szCs w:val="24"/>
        </w:rPr>
        <w:t>решения задачи многомерной аппроксимации функции</w:t>
      </w:r>
      <w:r w:rsidRPr="00C11977">
        <w:rPr>
          <w:sz w:val="24"/>
          <w:szCs w:val="24"/>
        </w:rPr>
        <w:t>.</w:t>
      </w:r>
    </w:p>
    <w:p w:rsidR="00B2747B" w:rsidRPr="00C11977" w:rsidRDefault="00B2747B" w:rsidP="00C11977">
      <w:pPr>
        <w:ind w:firstLine="567"/>
        <w:rPr>
          <w:sz w:val="24"/>
          <w:szCs w:val="24"/>
        </w:rPr>
      </w:pPr>
      <w:r w:rsidRPr="00C11977">
        <w:rPr>
          <w:sz w:val="24"/>
          <w:szCs w:val="24"/>
        </w:rPr>
        <w:t xml:space="preserve">Программное </w:t>
      </w:r>
      <w:r w:rsidR="00732895" w:rsidRPr="00C11977">
        <w:rPr>
          <w:sz w:val="24"/>
          <w:szCs w:val="24"/>
        </w:rPr>
        <w:t>обеспечение</w:t>
      </w:r>
      <w:r w:rsidRPr="00C11977">
        <w:rPr>
          <w:sz w:val="24"/>
          <w:szCs w:val="24"/>
        </w:rPr>
        <w:t xml:space="preserve"> имеет обозначение </w:t>
      </w:r>
      <w:r w:rsidR="00732895" w:rsidRPr="00C11977">
        <w:rPr>
          <w:sz w:val="24"/>
          <w:szCs w:val="24"/>
        </w:rPr>
        <w:t>ПО «</w:t>
      </w:r>
      <w:r w:rsidR="0009407C">
        <w:rPr>
          <w:sz w:val="24"/>
          <w:szCs w:val="24"/>
          <w:lang w:val="en-US"/>
        </w:rPr>
        <w:t>APPROX</w:t>
      </w:r>
      <w:r w:rsidR="00732895" w:rsidRPr="00C11977">
        <w:rPr>
          <w:sz w:val="24"/>
          <w:szCs w:val="24"/>
        </w:rPr>
        <w:t>»</w:t>
      </w:r>
      <w:r w:rsidR="00A541B2" w:rsidRPr="00C11977">
        <w:rPr>
          <w:sz w:val="24"/>
          <w:szCs w:val="24"/>
        </w:rPr>
        <w:t xml:space="preserve"> [2]</w:t>
      </w:r>
      <w:r w:rsidR="00596CAD" w:rsidRPr="00C11977">
        <w:rPr>
          <w:sz w:val="24"/>
          <w:szCs w:val="24"/>
        </w:rPr>
        <w:t xml:space="preserve"> и </w:t>
      </w:r>
      <w:r w:rsidR="00732895" w:rsidRPr="00C11977">
        <w:rPr>
          <w:sz w:val="24"/>
          <w:szCs w:val="24"/>
        </w:rPr>
        <w:t xml:space="preserve">реализовано как </w:t>
      </w:r>
      <w:r w:rsidR="00EF580D">
        <w:rPr>
          <w:sz w:val="24"/>
          <w:szCs w:val="24"/>
        </w:rPr>
        <w:t>библиотека</w:t>
      </w:r>
      <w:r w:rsidR="00552364">
        <w:rPr>
          <w:sz w:val="24"/>
          <w:szCs w:val="24"/>
        </w:rPr>
        <w:t xml:space="preserve"> </w:t>
      </w:r>
      <w:r w:rsidR="00552364">
        <w:rPr>
          <w:sz w:val="24"/>
          <w:szCs w:val="24"/>
          <w:lang w:val="en-US"/>
        </w:rPr>
        <w:t>C</w:t>
      </w:r>
      <w:r w:rsidR="00552364" w:rsidRPr="00552364">
        <w:rPr>
          <w:sz w:val="24"/>
          <w:szCs w:val="24"/>
        </w:rPr>
        <w:t>#</w:t>
      </w:r>
      <w:r w:rsidRPr="00C11977">
        <w:rPr>
          <w:sz w:val="24"/>
          <w:szCs w:val="24"/>
        </w:rPr>
        <w:t>.</w:t>
      </w:r>
    </w:p>
    <w:p w:rsidR="0025221C" w:rsidRPr="00C11977" w:rsidRDefault="0025221C" w:rsidP="00C11977">
      <w:pPr>
        <w:rPr>
          <w:sz w:val="24"/>
          <w:szCs w:val="24"/>
        </w:rPr>
      </w:pPr>
    </w:p>
    <w:p w:rsidR="000713CD" w:rsidRPr="00C11977" w:rsidRDefault="00CE2B74" w:rsidP="00C11977">
      <w:pPr>
        <w:pStyle w:val="1"/>
        <w:ind w:firstLine="567"/>
        <w:rPr>
          <w:rFonts w:ascii="Times New Roman" w:hAnsi="Times New Roman"/>
          <w:sz w:val="24"/>
          <w:szCs w:val="24"/>
        </w:rPr>
      </w:pPr>
      <w:bookmarkStart w:id="10" w:name="_Toc263076014"/>
      <w:bookmarkStart w:id="11" w:name="_Toc366495746"/>
      <w:bookmarkStart w:id="12" w:name="_Toc28016534"/>
      <w:r w:rsidRPr="00C11977">
        <w:rPr>
          <w:rFonts w:ascii="Times New Roman" w:hAnsi="Times New Roman"/>
          <w:sz w:val="24"/>
          <w:szCs w:val="24"/>
        </w:rPr>
        <w:t>2. Цель испытаний</w:t>
      </w:r>
      <w:bookmarkEnd w:id="10"/>
      <w:bookmarkEnd w:id="11"/>
      <w:bookmarkEnd w:id="12"/>
    </w:p>
    <w:p w:rsidR="00C11977" w:rsidRPr="00C11977" w:rsidRDefault="00C11977" w:rsidP="00C11977">
      <w:pPr>
        <w:tabs>
          <w:tab w:val="left" w:pos="4215"/>
          <w:tab w:val="left" w:pos="4305"/>
          <w:tab w:val="left" w:pos="7365"/>
        </w:tabs>
        <w:spacing w:after="240"/>
        <w:ind w:firstLine="567"/>
        <w:jc w:val="both"/>
        <w:rPr>
          <w:sz w:val="24"/>
          <w:szCs w:val="24"/>
        </w:rPr>
      </w:pPr>
    </w:p>
    <w:p w:rsidR="00C11977" w:rsidRDefault="00AC7394" w:rsidP="00C11977">
      <w:pPr>
        <w:tabs>
          <w:tab w:val="left" w:pos="4215"/>
          <w:tab w:val="left" w:pos="4305"/>
          <w:tab w:val="left" w:pos="7365"/>
        </w:tabs>
        <w:spacing w:after="240"/>
        <w:ind w:firstLine="567"/>
        <w:jc w:val="both"/>
        <w:rPr>
          <w:sz w:val="24"/>
          <w:szCs w:val="24"/>
        </w:rPr>
      </w:pPr>
      <w:r w:rsidRPr="00C11977">
        <w:rPr>
          <w:sz w:val="24"/>
          <w:szCs w:val="24"/>
        </w:rPr>
        <w:t>Испытания проводятся с целью пр</w:t>
      </w:r>
      <w:r w:rsidR="00732895" w:rsidRPr="00C11977">
        <w:rPr>
          <w:sz w:val="24"/>
          <w:szCs w:val="24"/>
        </w:rPr>
        <w:t>оверки программного обеспечения «</w:t>
      </w:r>
      <w:r w:rsidR="0009407C">
        <w:rPr>
          <w:sz w:val="24"/>
          <w:szCs w:val="24"/>
          <w:lang w:val="en-US"/>
        </w:rPr>
        <w:t>APPROX</w:t>
      </w:r>
      <w:r w:rsidR="00732895" w:rsidRPr="00C11977">
        <w:rPr>
          <w:sz w:val="24"/>
          <w:szCs w:val="24"/>
        </w:rPr>
        <w:t>»</w:t>
      </w:r>
      <w:r w:rsidRPr="00C11977">
        <w:rPr>
          <w:sz w:val="24"/>
          <w:szCs w:val="24"/>
        </w:rPr>
        <w:t xml:space="preserve"> на соответствие требованиям </w:t>
      </w:r>
      <w:r w:rsidR="00B2747B" w:rsidRPr="00C11977">
        <w:rPr>
          <w:sz w:val="24"/>
          <w:szCs w:val="24"/>
        </w:rPr>
        <w:t>тех</w:t>
      </w:r>
      <w:r w:rsidR="0070125C" w:rsidRPr="00C11977">
        <w:rPr>
          <w:sz w:val="24"/>
          <w:szCs w:val="24"/>
        </w:rPr>
        <w:t xml:space="preserve">нического задания на создание </w:t>
      </w:r>
      <w:r w:rsidR="00EF580D">
        <w:rPr>
          <w:sz w:val="24"/>
          <w:szCs w:val="24"/>
        </w:rPr>
        <w:t>библиотеки</w:t>
      </w:r>
      <w:r w:rsidR="00552364" w:rsidRPr="00552364">
        <w:rPr>
          <w:sz w:val="24"/>
          <w:szCs w:val="24"/>
        </w:rPr>
        <w:t xml:space="preserve"> </w:t>
      </w:r>
      <w:r w:rsidR="00552364">
        <w:rPr>
          <w:sz w:val="24"/>
          <w:szCs w:val="24"/>
          <w:lang w:val="en-US"/>
        </w:rPr>
        <w:t>C</w:t>
      </w:r>
      <w:r w:rsidR="00552364" w:rsidRPr="00552364">
        <w:rPr>
          <w:sz w:val="24"/>
          <w:szCs w:val="24"/>
        </w:rPr>
        <w:t>#</w:t>
      </w:r>
      <w:r w:rsidR="00EF580D">
        <w:rPr>
          <w:sz w:val="24"/>
          <w:szCs w:val="24"/>
        </w:rPr>
        <w:t xml:space="preserve">, обеспечивающей </w:t>
      </w:r>
      <w:r w:rsidR="0070125C" w:rsidRPr="00C11977">
        <w:rPr>
          <w:sz w:val="24"/>
          <w:szCs w:val="24"/>
        </w:rPr>
        <w:t xml:space="preserve">решение </w:t>
      </w:r>
      <w:r w:rsidR="0009407C">
        <w:rPr>
          <w:sz w:val="24"/>
          <w:szCs w:val="24"/>
        </w:rPr>
        <w:t>задачи многомерной аппроксимации функции</w:t>
      </w:r>
      <w:r w:rsidR="0070125C" w:rsidRPr="00C11977">
        <w:rPr>
          <w:sz w:val="24"/>
          <w:szCs w:val="24"/>
        </w:rPr>
        <w:t xml:space="preserve"> </w:t>
      </w:r>
      <w:r w:rsidR="00B33C86" w:rsidRPr="00C11977">
        <w:rPr>
          <w:sz w:val="24"/>
          <w:szCs w:val="24"/>
        </w:rPr>
        <w:t>[1].</w:t>
      </w:r>
    </w:p>
    <w:p w:rsidR="00C11977" w:rsidRPr="00C11977" w:rsidRDefault="00C11977" w:rsidP="00C11977">
      <w:pPr>
        <w:tabs>
          <w:tab w:val="left" w:pos="4215"/>
          <w:tab w:val="left" w:pos="4305"/>
          <w:tab w:val="left" w:pos="7365"/>
        </w:tabs>
        <w:spacing w:after="240"/>
        <w:ind w:firstLine="567"/>
        <w:jc w:val="both"/>
        <w:rPr>
          <w:sz w:val="24"/>
          <w:szCs w:val="24"/>
        </w:rPr>
      </w:pPr>
    </w:p>
    <w:p w:rsidR="000713CD" w:rsidRPr="00C11977" w:rsidRDefault="00CE2B74" w:rsidP="00C11977">
      <w:pPr>
        <w:pStyle w:val="1"/>
        <w:ind w:firstLine="567"/>
        <w:rPr>
          <w:rFonts w:ascii="Times New Roman" w:hAnsi="Times New Roman"/>
          <w:sz w:val="24"/>
          <w:szCs w:val="24"/>
        </w:rPr>
      </w:pPr>
      <w:bookmarkStart w:id="13" w:name="_Toc500993413"/>
      <w:bookmarkStart w:id="14" w:name="_Toc59332622"/>
      <w:bookmarkStart w:id="15" w:name="_Toc263076015"/>
      <w:bookmarkStart w:id="16" w:name="_Toc366495747"/>
      <w:bookmarkStart w:id="17" w:name="_Toc28016535"/>
      <w:r w:rsidRPr="00C11977">
        <w:rPr>
          <w:rFonts w:ascii="Times New Roman" w:hAnsi="Times New Roman"/>
          <w:sz w:val="24"/>
          <w:szCs w:val="24"/>
        </w:rPr>
        <w:t>3. ОРГАНИЗАЦИЯ ПРОВЕДЕНИЯ ИСПЫТАНИЙ</w:t>
      </w:r>
      <w:bookmarkEnd w:id="13"/>
      <w:bookmarkEnd w:id="14"/>
      <w:bookmarkEnd w:id="15"/>
      <w:bookmarkEnd w:id="16"/>
      <w:bookmarkEnd w:id="17"/>
    </w:p>
    <w:p w:rsidR="00C11977" w:rsidRPr="00C11977" w:rsidRDefault="00C11977" w:rsidP="00C11977">
      <w:pPr>
        <w:rPr>
          <w:sz w:val="24"/>
          <w:szCs w:val="24"/>
        </w:rPr>
      </w:pPr>
    </w:p>
    <w:p w:rsidR="00CE2B74" w:rsidRPr="00C11977" w:rsidRDefault="00DC0277" w:rsidP="00C11977">
      <w:pPr>
        <w:jc w:val="both"/>
        <w:rPr>
          <w:sz w:val="24"/>
          <w:szCs w:val="24"/>
        </w:rPr>
      </w:pPr>
      <w:r w:rsidRPr="00C11977">
        <w:rPr>
          <w:sz w:val="24"/>
          <w:szCs w:val="24"/>
        </w:rPr>
        <w:tab/>
        <w:t>Приемочные испытания проводятся комиссией на технических средствах Заказчика на контрольных данных из баз данных исполнителя.</w:t>
      </w:r>
      <w:r w:rsidR="00CE2B74" w:rsidRPr="00C11977">
        <w:rPr>
          <w:sz w:val="24"/>
          <w:szCs w:val="24"/>
        </w:rPr>
        <w:t xml:space="preserve"> </w:t>
      </w:r>
      <w:r w:rsidR="00736A65" w:rsidRPr="00C11977">
        <w:rPr>
          <w:sz w:val="24"/>
          <w:szCs w:val="24"/>
        </w:rPr>
        <w:t xml:space="preserve">Состав комиссии определяется </w:t>
      </w:r>
      <w:r w:rsidR="00A541B2" w:rsidRPr="00C11977">
        <w:rPr>
          <w:sz w:val="24"/>
          <w:szCs w:val="24"/>
        </w:rPr>
        <w:t xml:space="preserve">распоряжением </w:t>
      </w:r>
      <w:r w:rsidRPr="00C11977">
        <w:rPr>
          <w:sz w:val="24"/>
          <w:szCs w:val="24"/>
        </w:rPr>
        <w:t>З</w:t>
      </w:r>
      <w:r w:rsidR="00A703DA" w:rsidRPr="00C11977">
        <w:rPr>
          <w:sz w:val="24"/>
          <w:szCs w:val="24"/>
        </w:rPr>
        <w:t>аказчика</w:t>
      </w:r>
      <w:r w:rsidR="00736A65" w:rsidRPr="00C11977">
        <w:rPr>
          <w:sz w:val="24"/>
          <w:szCs w:val="24"/>
        </w:rPr>
        <w:t>.</w:t>
      </w:r>
    </w:p>
    <w:p w:rsidR="00CE2B74" w:rsidRPr="00C11977" w:rsidRDefault="00CE2B74" w:rsidP="00C11977">
      <w:pPr>
        <w:ind w:firstLine="567"/>
        <w:jc w:val="both"/>
        <w:rPr>
          <w:sz w:val="24"/>
          <w:szCs w:val="24"/>
        </w:rPr>
      </w:pPr>
      <w:r w:rsidRPr="00C11977">
        <w:rPr>
          <w:sz w:val="24"/>
          <w:szCs w:val="24"/>
        </w:rPr>
        <w:t>Порядок проведения проверок и отдельные пункты программы могут изменяться или уточняться в процессе испытаний.</w:t>
      </w:r>
    </w:p>
    <w:p w:rsidR="00CE2B74" w:rsidRPr="00C11977" w:rsidRDefault="00CE2B74" w:rsidP="00C11977">
      <w:pPr>
        <w:tabs>
          <w:tab w:val="left" w:pos="4215"/>
          <w:tab w:val="left" w:pos="4305"/>
          <w:tab w:val="left" w:pos="7365"/>
        </w:tabs>
        <w:spacing w:after="240"/>
        <w:ind w:firstLine="567"/>
        <w:jc w:val="both"/>
        <w:rPr>
          <w:sz w:val="24"/>
          <w:szCs w:val="24"/>
        </w:rPr>
      </w:pPr>
    </w:p>
    <w:p w:rsidR="00B2747B" w:rsidRPr="00C11977" w:rsidRDefault="00B2747B" w:rsidP="00C11977">
      <w:pPr>
        <w:rPr>
          <w:sz w:val="24"/>
          <w:szCs w:val="24"/>
        </w:rPr>
      </w:pPr>
      <w:bookmarkStart w:id="18" w:name="_Toc57704829"/>
      <w:bookmarkStart w:id="19" w:name="_Toc57704830"/>
      <w:bookmarkStart w:id="20" w:name="_Toc57780137"/>
      <w:bookmarkStart w:id="21" w:name="_Toc58232702"/>
      <w:bookmarkStart w:id="22" w:name="_Toc58232763"/>
      <w:bookmarkStart w:id="23" w:name="_Toc58306381"/>
      <w:bookmarkStart w:id="24" w:name="_Toc58308407"/>
    </w:p>
    <w:p w:rsidR="00B2747B" w:rsidRPr="00C11977" w:rsidRDefault="0025221C" w:rsidP="00C11977">
      <w:pPr>
        <w:pStyle w:val="1"/>
        <w:rPr>
          <w:rFonts w:ascii="Times New Roman" w:hAnsi="Times New Roman"/>
          <w:sz w:val="24"/>
          <w:szCs w:val="24"/>
        </w:rPr>
      </w:pPr>
      <w:r w:rsidRPr="00C11977">
        <w:rPr>
          <w:rFonts w:ascii="Times New Roman" w:hAnsi="Times New Roman"/>
          <w:sz w:val="24"/>
          <w:szCs w:val="24"/>
        </w:rPr>
        <w:br w:type="page"/>
      </w:r>
      <w:bookmarkStart w:id="25" w:name="_Toc366495748"/>
      <w:bookmarkStart w:id="26" w:name="_Toc28016536"/>
      <w:bookmarkEnd w:id="18"/>
      <w:bookmarkEnd w:id="19"/>
      <w:bookmarkEnd w:id="20"/>
      <w:bookmarkEnd w:id="21"/>
      <w:bookmarkEnd w:id="22"/>
      <w:bookmarkEnd w:id="23"/>
      <w:bookmarkEnd w:id="24"/>
      <w:r w:rsidR="00CE2B74" w:rsidRPr="00C11977">
        <w:rPr>
          <w:rFonts w:ascii="Times New Roman" w:hAnsi="Times New Roman"/>
          <w:sz w:val="24"/>
          <w:szCs w:val="24"/>
        </w:rPr>
        <w:lastRenderedPageBreak/>
        <w:t>4. ТРЕБОВАНИЯ К ПРОГРАММНОМУ ОБЕСПЕЧЕНИЮ</w:t>
      </w:r>
      <w:bookmarkEnd w:id="25"/>
      <w:bookmarkEnd w:id="26"/>
    </w:p>
    <w:p w:rsidR="00C11977" w:rsidRPr="00C11977" w:rsidRDefault="00C11977" w:rsidP="00C11977">
      <w:pPr>
        <w:rPr>
          <w:sz w:val="24"/>
          <w:szCs w:val="24"/>
        </w:rPr>
      </w:pPr>
    </w:p>
    <w:p w:rsidR="00AC7394" w:rsidRPr="00C11977" w:rsidRDefault="00A703DA" w:rsidP="00C11977">
      <w:pPr>
        <w:ind w:firstLine="567"/>
        <w:jc w:val="both"/>
        <w:rPr>
          <w:sz w:val="24"/>
          <w:szCs w:val="24"/>
        </w:rPr>
      </w:pPr>
      <w:r w:rsidRPr="001E03EA">
        <w:rPr>
          <w:sz w:val="24"/>
          <w:szCs w:val="24"/>
        </w:rPr>
        <w:t>Испытания проводятся</w:t>
      </w:r>
      <w:r w:rsidR="00AC7394" w:rsidRPr="001E03EA">
        <w:rPr>
          <w:sz w:val="24"/>
          <w:szCs w:val="24"/>
        </w:rPr>
        <w:t xml:space="preserve"> в соответствии с пунктами методики ис</w:t>
      </w:r>
      <w:r w:rsidR="007C1102" w:rsidRPr="001E03EA">
        <w:rPr>
          <w:sz w:val="24"/>
          <w:szCs w:val="24"/>
        </w:rPr>
        <w:t xml:space="preserve">пытаний, </w:t>
      </w:r>
      <w:r w:rsidR="00AC7394" w:rsidRPr="001E03EA">
        <w:rPr>
          <w:sz w:val="24"/>
          <w:szCs w:val="24"/>
        </w:rPr>
        <w:t>приведенны</w:t>
      </w:r>
      <w:r w:rsidR="00793C66" w:rsidRPr="001E03EA">
        <w:rPr>
          <w:sz w:val="24"/>
          <w:szCs w:val="24"/>
        </w:rPr>
        <w:t>ми</w:t>
      </w:r>
      <w:r w:rsidR="00AC7394" w:rsidRPr="001E03EA">
        <w:rPr>
          <w:sz w:val="24"/>
          <w:szCs w:val="24"/>
        </w:rPr>
        <w:t xml:space="preserve"> в табл. 1</w:t>
      </w:r>
      <w:r w:rsidR="001F36E9" w:rsidRPr="00C11977">
        <w:rPr>
          <w:sz w:val="24"/>
          <w:szCs w:val="24"/>
        </w:rPr>
        <w:t xml:space="preserve"> </w:t>
      </w:r>
    </w:p>
    <w:p w:rsidR="002C7805" w:rsidRPr="00C11977" w:rsidRDefault="002C7805" w:rsidP="00C11977">
      <w:pPr>
        <w:ind w:firstLine="567"/>
        <w:jc w:val="right"/>
        <w:rPr>
          <w:sz w:val="24"/>
          <w:szCs w:val="24"/>
        </w:rPr>
      </w:pP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5245"/>
        <w:gridCol w:w="2209"/>
        <w:gridCol w:w="1726"/>
      </w:tblGrid>
      <w:tr w:rsidR="002C7805" w:rsidRPr="00C11977" w:rsidTr="00066CBD">
        <w:tc>
          <w:tcPr>
            <w:tcW w:w="675" w:type="dxa"/>
            <w:shd w:val="clear" w:color="auto" w:fill="auto"/>
          </w:tcPr>
          <w:p w:rsidR="005713B8" w:rsidRPr="00C11977" w:rsidRDefault="005713B8" w:rsidP="00C11977">
            <w:pPr>
              <w:suppressAutoHyphens/>
              <w:jc w:val="center"/>
              <w:rPr>
                <w:sz w:val="24"/>
                <w:szCs w:val="24"/>
              </w:rPr>
            </w:pPr>
            <w:r w:rsidRPr="00C11977">
              <w:rPr>
                <w:sz w:val="24"/>
                <w:szCs w:val="24"/>
              </w:rPr>
              <w:t>№ п/п</w:t>
            </w:r>
          </w:p>
        </w:tc>
        <w:tc>
          <w:tcPr>
            <w:tcW w:w="5245" w:type="dxa"/>
            <w:shd w:val="clear" w:color="auto" w:fill="auto"/>
          </w:tcPr>
          <w:p w:rsidR="005713B8" w:rsidRPr="00C11977" w:rsidRDefault="005713B8" w:rsidP="00C11977">
            <w:pPr>
              <w:suppressAutoHyphens/>
              <w:jc w:val="center"/>
              <w:rPr>
                <w:sz w:val="24"/>
                <w:szCs w:val="24"/>
              </w:rPr>
            </w:pPr>
            <w:r w:rsidRPr="00C11977">
              <w:rPr>
                <w:sz w:val="24"/>
                <w:szCs w:val="24"/>
              </w:rPr>
              <w:t>Наименование проверки</w:t>
            </w:r>
          </w:p>
        </w:tc>
        <w:tc>
          <w:tcPr>
            <w:tcW w:w="2209" w:type="dxa"/>
            <w:shd w:val="clear" w:color="auto" w:fill="auto"/>
          </w:tcPr>
          <w:p w:rsidR="005713B8" w:rsidRPr="00C11977" w:rsidRDefault="005713B8" w:rsidP="00C11977">
            <w:pPr>
              <w:suppressAutoHyphens/>
              <w:jc w:val="center"/>
              <w:rPr>
                <w:sz w:val="24"/>
                <w:szCs w:val="24"/>
              </w:rPr>
            </w:pPr>
            <w:r w:rsidRPr="00C11977">
              <w:rPr>
                <w:sz w:val="24"/>
                <w:szCs w:val="24"/>
              </w:rPr>
              <w:t>Пункт ТЗ</w:t>
            </w:r>
          </w:p>
        </w:tc>
        <w:tc>
          <w:tcPr>
            <w:tcW w:w="1726" w:type="dxa"/>
            <w:shd w:val="clear" w:color="auto" w:fill="auto"/>
          </w:tcPr>
          <w:p w:rsidR="005713B8" w:rsidRPr="00C11977" w:rsidRDefault="005713B8" w:rsidP="00C11977">
            <w:pPr>
              <w:suppressAutoHyphens/>
              <w:jc w:val="center"/>
              <w:rPr>
                <w:sz w:val="24"/>
                <w:szCs w:val="24"/>
              </w:rPr>
            </w:pPr>
            <w:r w:rsidRPr="00C11977">
              <w:rPr>
                <w:sz w:val="24"/>
                <w:szCs w:val="24"/>
              </w:rPr>
              <w:t>Пункт методики</w:t>
            </w: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1.</w:t>
            </w:r>
          </w:p>
        </w:tc>
        <w:tc>
          <w:tcPr>
            <w:tcW w:w="5245" w:type="dxa"/>
            <w:shd w:val="clear" w:color="auto" w:fill="auto"/>
          </w:tcPr>
          <w:p w:rsidR="00DC0277" w:rsidRPr="00C11977" w:rsidRDefault="00DC0277" w:rsidP="00744097">
            <w:pPr>
              <w:suppressAutoHyphens/>
              <w:jc w:val="center"/>
              <w:rPr>
                <w:sz w:val="24"/>
                <w:szCs w:val="24"/>
              </w:rPr>
            </w:pPr>
            <w:r w:rsidRPr="00C11977">
              <w:rPr>
                <w:sz w:val="24"/>
                <w:szCs w:val="24"/>
              </w:rPr>
              <w:t>Проверка процесса установки ПО «</w:t>
            </w:r>
            <w:r w:rsidR="0009407C">
              <w:rPr>
                <w:sz w:val="24"/>
                <w:szCs w:val="24"/>
                <w:lang w:val="en-US"/>
              </w:rPr>
              <w:t>APPROX</w:t>
            </w:r>
            <w:r w:rsidRPr="00C11977">
              <w:rPr>
                <w:sz w:val="24"/>
                <w:szCs w:val="24"/>
              </w:rPr>
              <w:t xml:space="preserve">» </w:t>
            </w:r>
          </w:p>
        </w:tc>
        <w:tc>
          <w:tcPr>
            <w:tcW w:w="2209" w:type="dxa"/>
            <w:shd w:val="clear" w:color="auto" w:fill="auto"/>
          </w:tcPr>
          <w:p w:rsidR="00DC0277" w:rsidRPr="00C11977" w:rsidRDefault="000D18E3" w:rsidP="00066CBD">
            <w:pPr>
              <w:suppressAutoHyphens/>
              <w:jc w:val="center"/>
              <w:rPr>
                <w:sz w:val="24"/>
                <w:szCs w:val="24"/>
                <w:lang w:val="en-US"/>
              </w:rPr>
            </w:pPr>
            <w:r w:rsidRPr="001E03EA">
              <w:rPr>
                <w:sz w:val="24"/>
                <w:szCs w:val="24"/>
                <w:highlight w:val="yellow"/>
              </w:rPr>
              <w:t>4.1.2.1. –4.1.2.5</w:t>
            </w:r>
            <w:r w:rsidR="00066CBD">
              <w:rPr>
                <w:sz w:val="24"/>
                <w:szCs w:val="24"/>
              </w:rPr>
              <w:t>.</w:t>
            </w:r>
          </w:p>
        </w:tc>
        <w:tc>
          <w:tcPr>
            <w:tcW w:w="1726" w:type="dxa"/>
            <w:shd w:val="clear" w:color="auto" w:fill="auto"/>
          </w:tcPr>
          <w:p w:rsidR="00DC0277" w:rsidRPr="00744097" w:rsidRDefault="00DC0277" w:rsidP="00744097">
            <w:pPr>
              <w:suppressAutoHyphens/>
              <w:jc w:val="center"/>
              <w:rPr>
                <w:sz w:val="24"/>
                <w:szCs w:val="24"/>
              </w:rPr>
            </w:pPr>
            <w:r w:rsidRPr="00C11977">
              <w:rPr>
                <w:sz w:val="24"/>
                <w:szCs w:val="24"/>
                <w:lang w:val="en-US"/>
              </w:rPr>
              <w:t>7.1</w:t>
            </w: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2.</w:t>
            </w:r>
          </w:p>
        </w:tc>
        <w:tc>
          <w:tcPr>
            <w:tcW w:w="5245" w:type="dxa"/>
            <w:shd w:val="clear" w:color="auto" w:fill="auto"/>
          </w:tcPr>
          <w:p w:rsidR="00DC0277" w:rsidRPr="00C11977" w:rsidRDefault="00DC0277" w:rsidP="001E03EA">
            <w:pPr>
              <w:suppressAutoHyphens/>
              <w:jc w:val="center"/>
              <w:rPr>
                <w:sz w:val="24"/>
                <w:szCs w:val="24"/>
              </w:rPr>
            </w:pPr>
            <w:r w:rsidRPr="00C11977">
              <w:rPr>
                <w:sz w:val="24"/>
                <w:szCs w:val="24"/>
              </w:rPr>
              <w:t xml:space="preserve">Проверка работоспособности </w:t>
            </w:r>
            <w:r w:rsidR="003C3C6C" w:rsidRPr="00C11977">
              <w:rPr>
                <w:sz w:val="24"/>
                <w:szCs w:val="24"/>
              </w:rPr>
              <w:t>системы ПО «</w:t>
            </w:r>
            <w:r w:rsidR="001E03EA">
              <w:rPr>
                <w:sz w:val="24"/>
                <w:szCs w:val="24"/>
                <w:lang w:val="en-US"/>
              </w:rPr>
              <w:t>APPROX</w:t>
            </w:r>
            <w:r w:rsidR="001E03EA">
              <w:rPr>
                <w:sz w:val="24"/>
                <w:szCs w:val="24"/>
              </w:rPr>
              <w:t>» в многомерной аппроксимации функций</w:t>
            </w:r>
          </w:p>
        </w:tc>
        <w:tc>
          <w:tcPr>
            <w:tcW w:w="2209" w:type="dxa"/>
            <w:shd w:val="clear" w:color="auto" w:fill="auto"/>
          </w:tcPr>
          <w:p w:rsidR="00DC0277" w:rsidRPr="00C11977" w:rsidRDefault="000D18E3" w:rsidP="00066CBD">
            <w:pPr>
              <w:suppressAutoHyphens/>
              <w:jc w:val="center"/>
              <w:rPr>
                <w:sz w:val="24"/>
                <w:szCs w:val="24"/>
              </w:rPr>
            </w:pPr>
            <w:r w:rsidRPr="001E03EA">
              <w:rPr>
                <w:sz w:val="24"/>
                <w:szCs w:val="24"/>
                <w:highlight w:val="yellow"/>
              </w:rPr>
              <w:t>4.1.1.1. – 4.1.1.3, 4.1.3.</w:t>
            </w:r>
            <w:r w:rsidR="00066CBD" w:rsidRPr="001E03EA">
              <w:rPr>
                <w:sz w:val="24"/>
                <w:szCs w:val="24"/>
                <w:highlight w:val="yellow"/>
              </w:rPr>
              <w:t>-4.1.5.</w:t>
            </w:r>
          </w:p>
        </w:tc>
        <w:tc>
          <w:tcPr>
            <w:tcW w:w="1726" w:type="dxa"/>
            <w:shd w:val="clear" w:color="auto" w:fill="auto"/>
          </w:tcPr>
          <w:p w:rsidR="00DC0277" w:rsidRPr="000D18E3" w:rsidRDefault="003C3C6C" w:rsidP="00C11977">
            <w:pPr>
              <w:suppressAutoHyphens/>
              <w:jc w:val="center"/>
              <w:rPr>
                <w:sz w:val="24"/>
                <w:szCs w:val="24"/>
              </w:rPr>
            </w:pPr>
            <w:r w:rsidRPr="000D18E3">
              <w:rPr>
                <w:sz w:val="24"/>
                <w:szCs w:val="24"/>
              </w:rPr>
              <w:t>7.2</w:t>
            </w:r>
          </w:p>
        </w:tc>
      </w:tr>
    </w:tbl>
    <w:p w:rsidR="005713B8" w:rsidRPr="00C11977" w:rsidRDefault="005713B8" w:rsidP="00C11977">
      <w:pPr>
        <w:ind w:firstLine="567"/>
        <w:jc w:val="both"/>
        <w:rPr>
          <w:sz w:val="24"/>
          <w:szCs w:val="24"/>
        </w:rPr>
      </w:pPr>
    </w:p>
    <w:p w:rsidR="00AC7394" w:rsidRPr="00C11977" w:rsidRDefault="00AC7394" w:rsidP="00C11977">
      <w:pPr>
        <w:rPr>
          <w:sz w:val="24"/>
          <w:szCs w:val="24"/>
        </w:rPr>
      </w:pPr>
    </w:p>
    <w:p w:rsidR="000713CD" w:rsidRPr="00C11977" w:rsidRDefault="007711CF" w:rsidP="00C11977">
      <w:pPr>
        <w:pStyle w:val="1"/>
        <w:rPr>
          <w:rFonts w:ascii="Times New Roman" w:hAnsi="Times New Roman"/>
          <w:sz w:val="24"/>
          <w:szCs w:val="24"/>
        </w:rPr>
      </w:pPr>
      <w:bookmarkStart w:id="27" w:name="_Toc366495749"/>
      <w:bookmarkStart w:id="28" w:name="_Toc28016537"/>
      <w:bookmarkStart w:id="29" w:name="_Toc57704833"/>
      <w:bookmarkStart w:id="30" w:name="_Toc57780140"/>
      <w:bookmarkStart w:id="31" w:name="_Toc58232704"/>
      <w:bookmarkStart w:id="32" w:name="_Toc58232765"/>
      <w:bookmarkStart w:id="33" w:name="_Toc58306383"/>
      <w:bookmarkStart w:id="34" w:name="_Toc58308409"/>
      <w:r w:rsidRPr="00C11977">
        <w:rPr>
          <w:rFonts w:ascii="Times New Roman" w:hAnsi="Times New Roman"/>
          <w:sz w:val="24"/>
          <w:szCs w:val="24"/>
        </w:rPr>
        <w:t>5</w:t>
      </w:r>
      <w:r w:rsidR="000E09AD" w:rsidRPr="00C11977">
        <w:rPr>
          <w:rFonts w:ascii="Times New Roman" w:hAnsi="Times New Roman"/>
          <w:sz w:val="24"/>
          <w:szCs w:val="24"/>
        </w:rPr>
        <w:t>. Требования к программной документации</w:t>
      </w:r>
      <w:bookmarkEnd w:id="27"/>
      <w:bookmarkEnd w:id="28"/>
      <w:r w:rsidR="000E09AD" w:rsidRPr="00C11977">
        <w:rPr>
          <w:rFonts w:ascii="Times New Roman" w:hAnsi="Times New Roman"/>
          <w:sz w:val="24"/>
          <w:szCs w:val="24"/>
        </w:rPr>
        <w:tab/>
      </w:r>
    </w:p>
    <w:p w:rsidR="00C11977" w:rsidRPr="00C11977" w:rsidRDefault="00C11977" w:rsidP="00C11977">
      <w:pPr>
        <w:rPr>
          <w:sz w:val="24"/>
          <w:szCs w:val="24"/>
        </w:rPr>
      </w:pPr>
    </w:p>
    <w:p w:rsidR="003F220F" w:rsidRPr="00C11977" w:rsidRDefault="000E09AD" w:rsidP="00C11977">
      <w:pPr>
        <w:rPr>
          <w:sz w:val="24"/>
          <w:szCs w:val="24"/>
        </w:rPr>
      </w:pPr>
      <w:r w:rsidRPr="00C11977">
        <w:rPr>
          <w:sz w:val="24"/>
          <w:szCs w:val="24"/>
        </w:rPr>
        <w:t>Программная документация ПО «</w:t>
      </w:r>
      <w:r w:rsidR="0009407C">
        <w:rPr>
          <w:sz w:val="24"/>
          <w:szCs w:val="24"/>
          <w:lang w:val="en-US"/>
        </w:rPr>
        <w:t>APPROX</w:t>
      </w:r>
      <w:r w:rsidR="00407A8A" w:rsidRPr="00C11977">
        <w:rPr>
          <w:sz w:val="24"/>
          <w:szCs w:val="24"/>
        </w:rPr>
        <w:t xml:space="preserve">» включает </w:t>
      </w:r>
      <w:r w:rsidRPr="00C11977">
        <w:rPr>
          <w:sz w:val="24"/>
          <w:szCs w:val="24"/>
        </w:rPr>
        <w:t>в себя:</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№1 «Исследования существующих методов </w:t>
      </w:r>
      <w:r w:rsidR="0009407C">
        <w:rPr>
          <w:sz w:val="24"/>
          <w:szCs w:val="24"/>
        </w:rPr>
        <w:t>решения задачи многомерной аппроксимации функции</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Пояснительная записка №2 «По входным данным»;</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№3 «По </w:t>
      </w:r>
      <w:r w:rsidR="0009407C">
        <w:rPr>
          <w:sz w:val="24"/>
          <w:szCs w:val="24"/>
        </w:rPr>
        <w:t>технологическому стеку</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оператора;</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системного оператора;</w:t>
      </w:r>
    </w:p>
    <w:p w:rsidR="00E20E0A" w:rsidRPr="00670DD1" w:rsidRDefault="00DC0277" w:rsidP="00670DD1">
      <w:pPr>
        <w:numPr>
          <w:ilvl w:val="0"/>
          <w:numId w:val="11"/>
        </w:numPr>
        <w:tabs>
          <w:tab w:val="left" w:pos="709"/>
        </w:tabs>
        <w:ind w:left="993" w:hanging="993"/>
        <w:rPr>
          <w:sz w:val="24"/>
          <w:szCs w:val="24"/>
        </w:rPr>
      </w:pPr>
      <w:r w:rsidRPr="00670DD1">
        <w:rPr>
          <w:sz w:val="24"/>
          <w:szCs w:val="24"/>
        </w:rPr>
        <w:t>Отчет по НИР;</w:t>
      </w:r>
      <w:r w:rsidR="00670DD1">
        <w:rPr>
          <w:sz w:val="24"/>
          <w:szCs w:val="24"/>
        </w:rPr>
        <w:br/>
      </w:r>
    </w:p>
    <w:p w:rsidR="006D7369" w:rsidRPr="00C11977" w:rsidRDefault="00C11977" w:rsidP="00C11977">
      <w:pPr>
        <w:tabs>
          <w:tab w:val="left" w:pos="1134"/>
        </w:tabs>
        <w:rPr>
          <w:sz w:val="24"/>
          <w:szCs w:val="24"/>
        </w:rPr>
      </w:pPr>
      <w:r w:rsidRPr="00C11977">
        <w:rPr>
          <w:sz w:val="24"/>
          <w:szCs w:val="24"/>
        </w:rPr>
        <w:tab/>
      </w:r>
      <w:r w:rsidR="002B221A" w:rsidRPr="00C11977">
        <w:rPr>
          <w:sz w:val="24"/>
          <w:szCs w:val="24"/>
        </w:rPr>
        <w:t>Методы испытаний включают в себя процедуры проверок каждого из пунктов раздела</w:t>
      </w:r>
      <w:r w:rsidR="00B33C86" w:rsidRPr="00C11977">
        <w:rPr>
          <w:sz w:val="24"/>
          <w:szCs w:val="24"/>
        </w:rPr>
        <w:t xml:space="preserve"> «</w:t>
      </w:r>
      <w:r w:rsidR="00737F2D" w:rsidRPr="00C11977">
        <w:rPr>
          <w:sz w:val="24"/>
          <w:szCs w:val="24"/>
        </w:rPr>
        <w:t>Состав</w:t>
      </w:r>
      <w:r w:rsidR="00A541B2" w:rsidRPr="00C11977">
        <w:rPr>
          <w:sz w:val="24"/>
          <w:szCs w:val="24"/>
        </w:rPr>
        <w:t xml:space="preserve"> и порядок испытаний». </w:t>
      </w:r>
    </w:p>
    <w:p w:rsidR="007711CF" w:rsidRPr="00C11977" w:rsidRDefault="007711CF" w:rsidP="00C11977">
      <w:pPr>
        <w:rPr>
          <w:sz w:val="24"/>
          <w:szCs w:val="24"/>
        </w:rPr>
      </w:pPr>
    </w:p>
    <w:p w:rsidR="00053FFC" w:rsidRPr="00C11977" w:rsidRDefault="007711CF" w:rsidP="00C11977">
      <w:pPr>
        <w:pStyle w:val="1"/>
        <w:rPr>
          <w:rFonts w:ascii="Times New Roman" w:hAnsi="Times New Roman"/>
          <w:sz w:val="24"/>
          <w:szCs w:val="24"/>
        </w:rPr>
      </w:pPr>
      <w:bookmarkStart w:id="35" w:name="_Toc366495750"/>
      <w:bookmarkStart w:id="36" w:name="_Toc28016538"/>
      <w:r w:rsidRPr="00C11977">
        <w:rPr>
          <w:rFonts w:ascii="Times New Roman" w:hAnsi="Times New Roman"/>
          <w:sz w:val="24"/>
          <w:szCs w:val="24"/>
        </w:rPr>
        <w:t>6</w:t>
      </w:r>
      <w:r w:rsidR="00AC7394" w:rsidRPr="00C11977">
        <w:rPr>
          <w:rFonts w:ascii="Times New Roman" w:hAnsi="Times New Roman"/>
          <w:sz w:val="24"/>
          <w:szCs w:val="24"/>
        </w:rPr>
        <w:t xml:space="preserve">. </w:t>
      </w:r>
      <w:r w:rsidR="00FB5AE7" w:rsidRPr="00FA19BC">
        <w:rPr>
          <w:rFonts w:ascii="Times New Roman" w:hAnsi="Times New Roman"/>
          <w:sz w:val="24"/>
          <w:szCs w:val="24"/>
          <w:highlight w:val="yellow"/>
        </w:rPr>
        <w:t xml:space="preserve">Средства и </w:t>
      </w:r>
      <w:r w:rsidR="00E80366" w:rsidRPr="00FA19BC">
        <w:rPr>
          <w:rFonts w:ascii="Times New Roman" w:hAnsi="Times New Roman"/>
          <w:sz w:val="24"/>
          <w:szCs w:val="24"/>
          <w:highlight w:val="yellow"/>
        </w:rPr>
        <w:t>ПОРЯДОК ИСПЫТАНИЙ</w:t>
      </w:r>
      <w:bookmarkEnd w:id="29"/>
      <w:bookmarkEnd w:id="30"/>
      <w:bookmarkEnd w:id="31"/>
      <w:bookmarkEnd w:id="32"/>
      <w:bookmarkEnd w:id="33"/>
      <w:bookmarkEnd w:id="34"/>
      <w:bookmarkEnd w:id="35"/>
      <w:bookmarkEnd w:id="36"/>
    </w:p>
    <w:p w:rsidR="00C11977" w:rsidRPr="00C11977" w:rsidRDefault="00C11977" w:rsidP="00C11977">
      <w:pPr>
        <w:jc w:val="both"/>
        <w:rPr>
          <w:sz w:val="24"/>
          <w:szCs w:val="24"/>
        </w:rPr>
      </w:pPr>
    </w:p>
    <w:p w:rsidR="00C11977" w:rsidRPr="00C11977" w:rsidRDefault="00EC4E9C" w:rsidP="00C11977">
      <w:pPr>
        <w:pStyle w:val="afa"/>
        <w:rPr>
          <w:color w:val="000000"/>
        </w:rPr>
      </w:pPr>
      <w:r w:rsidRPr="00FA19BC">
        <w:rPr>
          <w:color w:val="000000"/>
        </w:rPr>
        <w:t>Требования к аппаратному обеспечению:</w:t>
      </w:r>
    </w:p>
    <w:p w:rsidR="00EC4E9C" w:rsidRPr="00C11977" w:rsidRDefault="00EC4E9C" w:rsidP="00C11977">
      <w:pPr>
        <w:pStyle w:val="afa"/>
        <w:rPr>
          <w:color w:val="000000"/>
        </w:rPr>
      </w:pPr>
      <w:r w:rsidRPr="00C11977">
        <w:rPr>
          <w:color w:val="000000"/>
        </w:rPr>
        <w:t xml:space="preserve">· оперативная память не менее </w:t>
      </w:r>
      <w:r w:rsidR="00744097">
        <w:rPr>
          <w:color w:val="000000"/>
        </w:rPr>
        <w:t>2</w:t>
      </w:r>
      <w:r w:rsidRPr="00C11977">
        <w:rPr>
          <w:color w:val="000000"/>
        </w:rPr>
        <w:t>ГБ</w:t>
      </w:r>
      <w:r w:rsidR="00744097">
        <w:rPr>
          <w:color w:val="000000"/>
        </w:rPr>
        <w:t>, рекомендуемая – 4ГБ</w:t>
      </w:r>
    </w:p>
    <w:p w:rsidR="00EC4E9C" w:rsidRPr="00C11977" w:rsidRDefault="00EC4E9C" w:rsidP="00C11977">
      <w:pPr>
        <w:pStyle w:val="afa"/>
        <w:rPr>
          <w:color w:val="000000"/>
        </w:rPr>
      </w:pPr>
      <w:r w:rsidRPr="00C11977">
        <w:rPr>
          <w:color w:val="000000"/>
        </w:rPr>
        <w:t xml:space="preserve">· доступная дисковая память не менее </w:t>
      </w:r>
      <w:r w:rsidR="00744097">
        <w:rPr>
          <w:color w:val="000000"/>
        </w:rPr>
        <w:t>20</w:t>
      </w:r>
      <w:r w:rsidRPr="00C11977">
        <w:rPr>
          <w:color w:val="000000"/>
        </w:rPr>
        <w:t>ГБ</w:t>
      </w:r>
      <w:r w:rsidR="00744097">
        <w:rPr>
          <w:color w:val="000000"/>
        </w:rPr>
        <w:t>, рекомендуемая 50ГБ</w:t>
      </w:r>
    </w:p>
    <w:p w:rsidR="00EC4E9C" w:rsidRPr="00C11977" w:rsidRDefault="00EC4E9C" w:rsidP="00C11977">
      <w:pPr>
        <w:pStyle w:val="afa"/>
        <w:rPr>
          <w:color w:val="000000"/>
        </w:rPr>
      </w:pPr>
      <w:r w:rsidRPr="00C11977">
        <w:rPr>
          <w:color w:val="000000"/>
        </w:rPr>
        <w:t>· контроллеры</w:t>
      </w:r>
      <w:del w:id="37" w:author="dyashuni" w:date="2019-04-28T16:03:00Z">
        <w:r w:rsidRPr="00C11977" w:rsidDel="00A04E13">
          <w:rPr>
            <w:color w:val="000000"/>
          </w:rPr>
          <w:delText xml:space="preserve"> </w:delText>
        </w:r>
      </w:del>
      <w:r w:rsidRPr="00C11977">
        <w:rPr>
          <w:color w:val="000000"/>
        </w:rPr>
        <w:t>: оптическая мышь, клавиатура</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t>Требования к операционной системе:</w:t>
      </w:r>
    </w:p>
    <w:p w:rsidR="00C11977" w:rsidRPr="00744097" w:rsidRDefault="00EC4E9C" w:rsidP="00C11977">
      <w:pPr>
        <w:pStyle w:val="afa"/>
        <w:rPr>
          <w:lang w:val="en-US"/>
        </w:rPr>
      </w:pPr>
      <w:r w:rsidRPr="00744097">
        <w:rPr>
          <w:color w:val="000000"/>
          <w:lang w:val="en-US"/>
        </w:rPr>
        <w:t xml:space="preserve">· </w:t>
      </w:r>
      <w:r w:rsidR="00744097">
        <w:rPr>
          <w:color w:val="000000"/>
          <w:lang w:val="en-US"/>
        </w:rPr>
        <w:t>Windows</w:t>
      </w:r>
      <w:r w:rsidR="00744097" w:rsidRPr="00744097">
        <w:rPr>
          <w:color w:val="000000"/>
          <w:lang w:val="en-US"/>
        </w:rPr>
        <w:t xml:space="preserve"> 7 (</w:t>
      </w:r>
      <w:r w:rsidR="00744097">
        <w:rPr>
          <w:color w:val="000000"/>
        </w:rPr>
        <w:t>и</w:t>
      </w:r>
      <w:r w:rsidR="00744097" w:rsidRPr="00744097">
        <w:rPr>
          <w:color w:val="000000"/>
          <w:lang w:val="en-US"/>
        </w:rPr>
        <w:t xml:space="preserve"> </w:t>
      </w:r>
      <w:r w:rsidR="00744097">
        <w:rPr>
          <w:color w:val="000000"/>
        </w:rPr>
        <w:t>выше</w:t>
      </w:r>
      <w:r w:rsidR="00744097" w:rsidRPr="00744097">
        <w:rPr>
          <w:lang w:val="en-US"/>
        </w:rPr>
        <w:t>) / Windows Server 2012 R2 (</w:t>
      </w:r>
      <w:r w:rsidR="00744097" w:rsidRPr="00744097">
        <w:t>и</w:t>
      </w:r>
      <w:r w:rsidR="00744097" w:rsidRPr="00744097">
        <w:rPr>
          <w:lang w:val="en-US"/>
        </w:rPr>
        <w:t xml:space="preserve"> </w:t>
      </w:r>
      <w:r w:rsidR="00744097" w:rsidRPr="00744097">
        <w:t>выше</w:t>
      </w:r>
      <w:r w:rsidR="00744097" w:rsidRPr="00744097">
        <w:rPr>
          <w:lang w:val="en-US"/>
        </w:rPr>
        <w:t>)</w:t>
      </w:r>
    </w:p>
    <w:p w:rsidR="00FA19BC" w:rsidRPr="00E65E10" w:rsidRDefault="00FA19BC" w:rsidP="00C11977">
      <w:pPr>
        <w:pStyle w:val="afa"/>
        <w:rPr>
          <w:color w:val="000000"/>
          <w:lang w:val="en-US"/>
        </w:rPr>
      </w:pPr>
    </w:p>
    <w:p w:rsidR="00EC4E9C" w:rsidRPr="00C11977" w:rsidRDefault="00EC4E9C" w:rsidP="00C11977">
      <w:pPr>
        <w:pStyle w:val="afa"/>
        <w:rPr>
          <w:color w:val="000000"/>
        </w:rPr>
      </w:pPr>
      <w:r w:rsidRPr="00C11977">
        <w:rPr>
          <w:color w:val="000000"/>
        </w:rPr>
        <w:t>Требования к программному обеспечению:</w:t>
      </w:r>
    </w:p>
    <w:p w:rsidR="00E20E0A" w:rsidRDefault="00EC4E9C" w:rsidP="00C11977">
      <w:pPr>
        <w:pStyle w:val="afa"/>
        <w:rPr>
          <w:color w:val="000000"/>
        </w:rPr>
      </w:pPr>
      <w:r w:rsidRPr="00C11977">
        <w:rPr>
          <w:color w:val="000000"/>
        </w:rPr>
        <w:t xml:space="preserve">· </w:t>
      </w:r>
      <w:r w:rsidR="00744097">
        <w:rPr>
          <w:color w:val="000000"/>
          <w:lang w:val="en-US"/>
        </w:rPr>
        <w:t>Visual</w:t>
      </w:r>
      <w:r w:rsidR="00744097" w:rsidRPr="00744097">
        <w:rPr>
          <w:color w:val="000000"/>
        </w:rPr>
        <w:t xml:space="preserve"> </w:t>
      </w:r>
      <w:r w:rsidR="00744097">
        <w:rPr>
          <w:color w:val="000000"/>
          <w:lang w:val="en-US"/>
        </w:rPr>
        <w:t>Studio</w:t>
      </w:r>
      <w:r w:rsidR="00744097" w:rsidRPr="00744097">
        <w:rPr>
          <w:color w:val="000000"/>
        </w:rPr>
        <w:t xml:space="preserve"> 17 </w:t>
      </w:r>
      <w:r w:rsidR="00744097">
        <w:rPr>
          <w:color w:val="000000"/>
        </w:rPr>
        <w:t>или выше</w:t>
      </w:r>
    </w:p>
    <w:p w:rsidR="00FA19BC" w:rsidRDefault="00FA19BC" w:rsidP="00FA19BC">
      <w:pPr>
        <w:jc w:val="both"/>
        <w:rPr>
          <w:sz w:val="24"/>
          <w:szCs w:val="24"/>
        </w:rPr>
      </w:pPr>
    </w:p>
    <w:p w:rsidR="00FA19BC" w:rsidRDefault="00FA19BC" w:rsidP="00FA19BC">
      <w:pPr>
        <w:jc w:val="both"/>
        <w:rPr>
          <w:sz w:val="24"/>
          <w:szCs w:val="24"/>
        </w:rPr>
      </w:pPr>
    </w:p>
    <w:p w:rsidR="00FA19BC" w:rsidRDefault="00E20E0A" w:rsidP="00FA19BC">
      <w:pPr>
        <w:jc w:val="both"/>
        <w:rPr>
          <w:sz w:val="24"/>
          <w:szCs w:val="24"/>
        </w:rPr>
      </w:pPr>
      <w:r w:rsidRPr="00C11977">
        <w:rPr>
          <w:sz w:val="24"/>
          <w:szCs w:val="24"/>
        </w:rPr>
        <w:lastRenderedPageBreak/>
        <w:t>Программные средства испытаний ПО «</w:t>
      </w:r>
      <w:r w:rsidR="00552364">
        <w:rPr>
          <w:sz w:val="24"/>
          <w:szCs w:val="24"/>
          <w:lang w:val="en-US"/>
        </w:rPr>
        <w:t>APPROX</w:t>
      </w:r>
      <w:r w:rsidRPr="00C11977">
        <w:rPr>
          <w:sz w:val="24"/>
          <w:szCs w:val="24"/>
        </w:rPr>
        <w:t>» включают в себя:</w:t>
      </w:r>
    </w:p>
    <w:p w:rsidR="00E20E0A" w:rsidRPr="00744097" w:rsidRDefault="00E20E0A" w:rsidP="00FA19BC">
      <w:pPr>
        <w:jc w:val="both"/>
        <w:rPr>
          <w:sz w:val="24"/>
          <w:szCs w:val="24"/>
        </w:rPr>
      </w:pPr>
      <w:r w:rsidRPr="00744097">
        <w:rPr>
          <w:sz w:val="24"/>
          <w:szCs w:val="24"/>
        </w:rPr>
        <w:t>-</w:t>
      </w:r>
      <w:r w:rsidRPr="00744097">
        <w:rPr>
          <w:sz w:val="24"/>
          <w:szCs w:val="24"/>
        </w:rPr>
        <w:tab/>
      </w:r>
      <w:r>
        <w:rPr>
          <w:sz w:val="24"/>
          <w:szCs w:val="24"/>
        </w:rPr>
        <w:t>репозиторий</w:t>
      </w:r>
      <w:r w:rsidRPr="00744097">
        <w:rPr>
          <w:sz w:val="24"/>
          <w:szCs w:val="24"/>
        </w:rPr>
        <w:t xml:space="preserve"> </w:t>
      </w:r>
      <w:r>
        <w:rPr>
          <w:sz w:val="24"/>
          <w:szCs w:val="24"/>
        </w:rPr>
        <w:t>с</w:t>
      </w:r>
      <w:r w:rsidRPr="00744097">
        <w:rPr>
          <w:sz w:val="24"/>
          <w:szCs w:val="24"/>
        </w:rPr>
        <w:t xml:space="preserve"> </w:t>
      </w:r>
      <w:r>
        <w:rPr>
          <w:sz w:val="24"/>
          <w:szCs w:val="24"/>
        </w:rPr>
        <w:t>исходным</w:t>
      </w:r>
      <w:r w:rsidRPr="00744097">
        <w:rPr>
          <w:sz w:val="24"/>
          <w:szCs w:val="24"/>
        </w:rPr>
        <w:t xml:space="preserve"> </w:t>
      </w:r>
      <w:r>
        <w:rPr>
          <w:sz w:val="24"/>
          <w:szCs w:val="24"/>
        </w:rPr>
        <w:t>кодом</w:t>
      </w:r>
      <w:r w:rsidRPr="00744097">
        <w:rPr>
          <w:sz w:val="24"/>
          <w:szCs w:val="24"/>
        </w:rPr>
        <w:t xml:space="preserve"> </w:t>
      </w:r>
      <w:r w:rsidR="0036369F">
        <w:rPr>
          <w:sz w:val="24"/>
          <w:szCs w:val="24"/>
          <w:lang w:val="en-US"/>
        </w:rPr>
        <w:t>test</w:t>
      </w:r>
      <w:r w:rsidR="0036369F" w:rsidRPr="0036369F">
        <w:rPr>
          <w:sz w:val="24"/>
          <w:szCs w:val="24"/>
        </w:rPr>
        <w:t>_</w:t>
      </w:r>
      <w:r w:rsidR="0036369F">
        <w:rPr>
          <w:sz w:val="24"/>
          <w:szCs w:val="24"/>
          <w:lang w:val="en-US"/>
        </w:rPr>
        <w:t>classifier</w:t>
      </w:r>
      <w:r w:rsidRPr="00744097">
        <w:rPr>
          <w:sz w:val="24"/>
          <w:szCs w:val="24"/>
        </w:rPr>
        <w:t>.</w:t>
      </w:r>
      <w:r w:rsidR="00552364">
        <w:rPr>
          <w:sz w:val="24"/>
          <w:szCs w:val="24"/>
          <w:lang w:val="en-US"/>
        </w:rPr>
        <w:t>zip</w:t>
      </w:r>
      <w:del w:id="38" w:author="dyashuni" w:date="2019-04-28T16:03:00Z">
        <w:r w:rsidRPr="00744097" w:rsidDel="00A04E13">
          <w:rPr>
            <w:sz w:val="24"/>
            <w:szCs w:val="24"/>
          </w:rPr>
          <w:delText xml:space="preserve"> </w:delText>
        </w:r>
      </w:del>
      <w:r w:rsidRPr="00744097">
        <w:rPr>
          <w:sz w:val="24"/>
          <w:szCs w:val="24"/>
        </w:rPr>
        <w:t xml:space="preserve">, </w:t>
      </w:r>
      <w:r>
        <w:rPr>
          <w:sz w:val="24"/>
          <w:szCs w:val="24"/>
        </w:rPr>
        <w:t>куда</w:t>
      </w:r>
      <w:r w:rsidR="00744097">
        <w:rPr>
          <w:sz w:val="24"/>
          <w:szCs w:val="24"/>
        </w:rPr>
        <w:t xml:space="preserve"> входит проект «</w:t>
      </w:r>
      <w:r w:rsidR="00744097">
        <w:rPr>
          <w:sz w:val="24"/>
          <w:szCs w:val="24"/>
          <w:lang w:val="en-US"/>
        </w:rPr>
        <w:t>Solver</w:t>
      </w:r>
      <w:r w:rsidR="00744097" w:rsidRPr="00744097">
        <w:rPr>
          <w:sz w:val="24"/>
          <w:szCs w:val="24"/>
        </w:rPr>
        <w:t>.</w:t>
      </w:r>
      <w:r w:rsidR="00744097">
        <w:rPr>
          <w:sz w:val="24"/>
          <w:szCs w:val="24"/>
          <w:lang w:val="en-US"/>
        </w:rPr>
        <w:t>sln</w:t>
      </w:r>
      <w:r w:rsidR="00744097">
        <w:rPr>
          <w:sz w:val="24"/>
          <w:szCs w:val="24"/>
        </w:rPr>
        <w:t>»</w:t>
      </w:r>
      <w:r w:rsidR="00E65E10">
        <w:rPr>
          <w:sz w:val="24"/>
          <w:szCs w:val="24"/>
        </w:rPr>
        <w:t>, использующий разработанную библиотеку</w:t>
      </w:r>
      <w:r w:rsidRPr="00744097">
        <w:rPr>
          <w:color w:val="000000"/>
          <w:sz w:val="24"/>
          <w:szCs w:val="27"/>
        </w:rPr>
        <w:t xml:space="preserve">, </w:t>
      </w:r>
      <w:r>
        <w:rPr>
          <w:color w:val="000000"/>
          <w:sz w:val="24"/>
          <w:szCs w:val="27"/>
        </w:rPr>
        <w:t>а</w:t>
      </w:r>
      <w:r w:rsidRPr="00744097">
        <w:rPr>
          <w:color w:val="000000"/>
          <w:sz w:val="24"/>
          <w:szCs w:val="27"/>
        </w:rPr>
        <w:t xml:space="preserve"> </w:t>
      </w:r>
      <w:r>
        <w:rPr>
          <w:color w:val="000000"/>
          <w:sz w:val="24"/>
          <w:szCs w:val="27"/>
        </w:rPr>
        <w:t>также</w:t>
      </w:r>
      <w:r w:rsidRPr="00744097">
        <w:rPr>
          <w:color w:val="000000"/>
          <w:sz w:val="24"/>
          <w:szCs w:val="27"/>
        </w:rPr>
        <w:t xml:space="preserve"> </w:t>
      </w:r>
      <w:r w:rsidR="00744097">
        <w:rPr>
          <w:color w:val="000000"/>
          <w:sz w:val="24"/>
          <w:szCs w:val="27"/>
        </w:rPr>
        <w:t>набор тренировочных данных в папке «</w:t>
      </w:r>
      <w:r w:rsidR="00744097">
        <w:rPr>
          <w:color w:val="000000"/>
          <w:sz w:val="24"/>
          <w:szCs w:val="27"/>
          <w:lang w:val="en-US"/>
        </w:rPr>
        <w:t>data</w:t>
      </w:r>
      <w:r w:rsidR="00744097">
        <w:rPr>
          <w:color w:val="000000"/>
          <w:sz w:val="24"/>
          <w:szCs w:val="27"/>
        </w:rPr>
        <w:t>»</w:t>
      </w:r>
      <w:r w:rsidR="00744097" w:rsidRPr="00744097">
        <w:rPr>
          <w:color w:val="000000"/>
          <w:sz w:val="24"/>
          <w:szCs w:val="27"/>
        </w:rPr>
        <w:t>.</w:t>
      </w:r>
    </w:p>
    <w:p w:rsidR="002B221A" w:rsidRPr="00744097" w:rsidRDefault="002B221A" w:rsidP="00C11977">
      <w:pPr>
        <w:autoSpaceDE w:val="0"/>
        <w:autoSpaceDN w:val="0"/>
        <w:adjustRightInd w:val="0"/>
        <w:jc w:val="both"/>
        <w:rPr>
          <w:sz w:val="24"/>
          <w:szCs w:val="24"/>
        </w:rPr>
      </w:pPr>
    </w:p>
    <w:p w:rsidR="00FB5AE7" w:rsidRDefault="00280391" w:rsidP="00C11977">
      <w:pPr>
        <w:pStyle w:val="1"/>
        <w:rPr>
          <w:rFonts w:ascii="Times New Roman" w:hAnsi="Times New Roman"/>
          <w:sz w:val="24"/>
          <w:szCs w:val="24"/>
        </w:rPr>
      </w:pPr>
      <w:bookmarkStart w:id="39" w:name="_Toc366495751"/>
      <w:bookmarkStart w:id="40" w:name="_Toc28016539"/>
      <w:r w:rsidRPr="00C11977">
        <w:rPr>
          <w:rFonts w:ascii="Times New Roman" w:hAnsi="Times New Roman"/>
          <w:sz w:val="24"/>
          <w:szCs w:val="24"/>
        </w:rPr>
        <w:t>7</w:t>
      </w:r>
      <w:r w:rsidR="003718C0" w:rsidRPr="009B7172">
        <w:rPr>
          <w:rFonts w:ascii="Times New Roman" w:hAnsi="Times New Roman"/>
          <w:sz w:val="24"/>
          <w:szCs w:val="24"/>
          <w:highlight w:val="yellow"/>
        </w:rPr>
        <w:t>. Метод</w:t>
      </w:r>
      <w:r w:rsidR="00EB5F0A" w:rsidRPr="009B7172">
        <w:rPr>
          <w:rFonts w:ascii="Times New Roman" w:hAnsi="Times New Roman"/>
          <w:sz w:val="24"/>
          <w:szCs w:val="24"/>
          <w:highlight w:val="yellow"/>
        </w:rPr>
        <w:t xml:space="preserve">ИКА </w:t>
      </w:r>
      <w:r w:rsidR="003718C0" w:rsidRPr="009B7172">
        <w:rPr>
          <w:rFonts w:ascii="Times New Roman" w:hAnsi="Times New Roman"/>
          <w:sz w:val="24"/>
          <w:szCs w:val="24"/>
          <w:highlight w:val="yellow"/>
        </w:rPr>
        <w:t>испытаний</w:t>
      </w:r>
      <w:bookmarkEnd w:id="39"/>
      <w:bookmarkEnd w:id="40"/>
      <w:r w:rsidR="003718C0" w:rsidRPr="00C11977">
        <w:rPr>
          <w:rFonts w:ascii="Times New Roman" w:hAnsi="Times New Roman"/>
          <w:sz w:val="24"/>
          <w:szCs w:val="24"/>
        </w:rPr>
        <w:t xml:space="preserve"> </w:t>
      </w:r>
    </w:p>
    <w:p w:rsidR="00C11977" w:rsidRPr="00C11977" w:rsidRDefault="00C11977" w:rsidP="00C11977"/>
    <w:p w:rsidR="00690C61" w:rsidRDefault="008F5743" w:rsidP="00C11977">
      <w:pPr>
        <w:suppressAutoHyphens/>
        <w:jc w:val="both"/>
        <w:rPr>
          <w:b/>
          <w:sz w:val="24"/>
          <w:szCs w:val="24"/>
        </w:rPr>
      </w:pPr>
      <w:r w:rsidRPr="00C11977">
        <w:rPr>
          <w:b/>
          <w:sz w:val="24"/>
          <w:szCs w:val="24"/>
        </w:rPr>
        <w:t>7</w:t>
      </w:r>
      <w:r w:rsidR="00690C61" w:rsidRPr="00C11977">
        <w:rPr>
          <w:b/>
          <w:sz w:val="24"/>
          <w:szCs w:val="24"/>
        </w:rPr>
        <w:t>.</w:t>
      </w:r>
      <w:r w:rsidR="00846B68" w:rsidRPr="00C11977">
        <w:rPr>
          <w:b/>
          <w:sz w:val="24"/>
          <w:szCs w:val="24"/>
        </w:rPr>
        <w:t>1</w:t>
      </w:r>
      <w:r w:rsidR="00B856B3" w:rsidRPr="00C11977">
        <w:rPr>
          <w:b/>
          <w:sz w:val="24"/>
          <w:szCs w:val="24"/>
        </w:rPr>
        <w:t>.</w:t>
      </w:r>
      <w:r w:rsidR="00690C61" w:rsidRPr="00C11977">
        <w:rPr>
          <w:b/>
          <w:sz w:val="24"/>
          <w:szCs w:val="24"/>
        </w:rPr>
        <w:t xml:space="preserve"> </w:t>
      </w:r>
      <w:r w:rsidR="003C3C6C" w:rsidRPr="00C11977">
        <w:rPr>
          <w:b/>
          <w:sz w:val="24"/>
          <w:szCs w:val="24"/>
        </w:rPr>
        <w:t>Проверка процесса установки ПО «</w:t>
      </w:r>
      <w:r w:rsidR="00744097">
        <w:rPr>
          <w:b/>
          <w:sz w:val="24"/>
          <w:szCs w:val="24"/>
          <w:lang w:val="en-US"/>
        </w:rPr>
        <w:t>APPROX</w:t>
      </w:r>
      <w:r w:rsidR="003C3C6C" w:rsidRPr="00C11977">
        <w:rPr>
          <w:b/>
          <w:sz w:val="24"/>
          <w:szCs w:val="24"/>
        </w:rPr>
        <w:t>»</w:t>
      </w:r>
    </w:p>
    <w:p w:rsidR="00C11977" w:rsidRDefault="00C11977" w:rsidP="00C11977">
      <w:pPr>
        <w:tabs>
          <w:tab w:val="left" w:pos="1134"/>
        </w:tabs>
        <w:jc w:val="both"/>
        <w:rPr>
          <w:b/>
          <w:sz w:val="24"/>
          <w:szCs w:val="24"/>
        </w:rPr>
      </w:pPr>
    </w:p>
    <w:p w:rsidR="009A5486" w:rsidRPr="00C11977" w:rsidRDefault="00014343" w:rsidP="00C11977">
      <w:pPr>
        <w:tabs>
          <w:tab w:val="left" w:pos="1134"/>
        </w:tabs>
        <w:jc w:val="both"/>
        <w:rPr>
          <w:sz w:val="24"/>
          <w:szCs w:val="24"/>
        </w:rPr>
      </w:pPr>
      <w:r w:rsidRPr="00314710">
        <w:rPr>
          <w:b/>
          <w:sz w:val="24"/>
          <w:szCs w:val="24"/>
        </w:rPr>
        <w:t>1.</w:t>
      </w:r>
      <w:r w:rsidR="00C11977">
        <w:rPr>
          <w:sz w:val="24"/>
          <w:szCs w:val="24"/>
        </w:rPr>
        <w:t xml:space="preserve"> </w:t>
      </w:r>
      <w:r w:rsidR="009A5486" w:rsidRPr="00C11977">
        <w:rPr>
          <w:sz w:val="24"/>
          <w:szCs w:val="24"/>
        </w:rPr>
        <w:t xml:space="preserve">Установить </w:t>
      </w:r>
      <w:r w:rsidR="00FA19BC">
        <w:rPr>
          <w:sz w:val="24"/>
          <w:szCs w:val="24"/>
          <w:lang w:val="en-US"/>
        </w:rPr>
        <w:t>Visual</w:t>
      </w:r>
      <w:r w:rsidR="00FA19BC" w:rsidRPr="00FA19BC">
        <w:rPr>
          <w:sz w:val="24"/>
          <w:szCs w:val="24"/>
        </w:rPr>
        <w:t xml:space="preserve"> </w:t>
      </w:r>
      <w:r w:rsidR="00FA19BC">
        <w:rPr>
          <w:sz w:val="24"/>
          <w:szCs w:val="24"/>
          <w:lang w:val="en-US"/>
        </w:rPr>
        <w:t>Studio</w:t>
      </w:r>
      <w:r w:rsidR="00FA19BC" w:rsidRPr="00FA19BC">
        <w:rPr>
          <w:sz w:val="24"/>
          <w:szCs w:val="24"/>
        </w:rPr>
        <w:t xml:space="preserve"> 2017 </w:t>
      </w:r>
      <w:r w:rsidR="00FA19BC">
        <w:rPr>
          <w:sz w:val="24"/>
          <w:szCs w:val="24"/>
        </w:rPr>
        <w:t>или выше</w:t>
      </w:r>
      <w:r w:rsidR="009A5486" w:rsidRPr="00C11977">
        <w:rPr>
          <w:sz w:val="24"/>
          <w:szCs w:val="24"/>
        </w:rPr>
        <w:t xml:space="preserve"> согласно </w:t>
      </w:r>
      <w:r w:rsidR="000713CD" w:rsidRPr="00FA19BC">
        <w:rPr>
          <w:sz w:val="24"/>
          <w:szCs w:val="24"/>
          <w:highlight w:val="yellow"/>
        </w:rPr>
        <w:t>пункт</w:t>
      </w:r>
      <w:r w:rsidR="009A5486" w:rsidRPr="00FA19BC">
        <w:rPr>
          <w:sz w:val="24"/>
          <w:szCs w:val="24"/>
          <w:highlight w:val="yellow"/>
        </w:rPr>
        <w:t>у</w:t>
      </w:r>
      <w:r w:rsidR="00D6252B" w:rsidRPr="00FA19BC">
        <w:rPr>
          <w:sz w:val="24"/>
          <w:szCs w:val="24"/>
          <w:highlight w:val="yellow"/>
        </w:rPr>
        <w:t xml:space="preserve"> 3</w:t>
      </w:r>
      <w:r w:rsidR="0050583E" w:rsidRPr="00FA19BC">
        <w:rPr>
          <w:sz w:val="24"/>
          <w:szCs w:val="24"/>
          <w:highlight w:val="yellow"/>
        </w:rPr>
        <w:t xml:space="preserve"> </w:t>
      </w:r>
      <w:r w:rsidR="002C6F2D" w:rsidRPr="00FA19BC">
        <w:rPr>
          <w:sz w:val="24"/>
          <w:szCs w:val="24"/>
          <w:highlight w:val="yellow"/>
        </w:rPr>
        <w:t>«Руководства</w:t>
      </w:r>
      <w:r w:rsidR="000713CD" w:rsidRPr="00FA19BC">
        <w:rPr>
          <w:sz w:val="24"/>
          <w:szCs w:val="24"/>
          <w:highlight w:val="yellow"/>
        </w:rPr>
        <w:t xml:space="preserve"> системного оператора»</w:t>
      </w:r>
      <w:r w:rsidR="002C6F2D" w:rsidRPr="00FA19BC">
        <w:rPr>
          <w:sz w:val="24"/>
          <w:szCs w:val="24"/>
          <w:highlight w:val="yellow"/>
        </w:rPr>
        <w:t xml:space="preserve"> ПО «</w:t>
      </w:r>
      <w:r w:rsidR="00FA19BC">
        <w:rPr>
          <w:sz w:val="24"/>
          <w:szCs w:val="24"/>
          <w:highlight w:val="yellow"/>
          <w:lang w:val="en-US"/>
        </w:rPr>
        <w:t>APPROX</w:t>
      </w:r>
      <w:r w:rsidR="00D6252B" w:rsidRPr="00FA19BC">
        <w:rPr>
          <w:sz w:val="24"/>
          <w:szCs w:val="24"/>
          <w:highlight w:val="yellow"/>
        </w:rPr>
        <w:t>»</w:t>
      </w:r>
      <w:r w:rsidR="000713CD" w:rsidRPr="00FA19BC">
        <w:rPr>
          <w:sz w:val="24"/>
          <w:szCs w:val="24"/>
          <w:highlight w:val="yellow"/>
        </w:rPr>
        <w:t xml:space="preserve"> </w:t>
      </w:r>
      <w:r w:rsidR="00615514" w:rsidRPr="00FA19BC">
        <w:rPr>
          <w:sz w:val="24"/>
          <w:szCs w:val="24"/>
          <w:highlight w:val="yellow"/>
        </w:rPr>
        <w:t>[4</w:t>
      </w:r>
      <w:r w:rsidR="00D6252B" w:rsidRPr="00FA19BC">
        <w:rPr>
          <w:sz w:val="24"/>
          <w:szCs w:val="24"/>
          <w:highlight w:val="yellow"/>
        </w:rPr>
        <w:t>]</w:t>
      </w:r>
      <w:r w:rsidR="009A5486" w:rsidRPr="00FA19BC">
        <w:rPr>
          <w:sz w:val="24"/>
          <w:szCs w:val="24"/>
          <w:highlight w:val="yellow"/>
        </w:rPr>
        <w:t>, а именно:</w:t>
      </w:r>
    </w:p>
    <w:p w:rsidR="009A5486" w:rsidRDefault="00C11977" w:rsidP="00C11977">
      <w:pPr>
        <w:tabs>
          <w:tab w:val="left" w:pos="567"/>
        </w:tabs>
        <w:jc w:val="both"/>
        <w:rPr>
          <w:rFonts w:eastAsia="Calibri"/>
          <w:sz w:val="24"/>
          <w:szCs w:val="24"/>
        </w:rPr>
      </w:pPr>
      <w:r>
        <w:rPr>
          <w:sz w:val="24"/>
          <w:szCs w:val="24"/>
        </w:rPr>
        <w:tab/>
      </w:r>
      <w:r w:rsidR="00151FCF" w:rsidRPr="00C11977">
        <w:rPr>
          <w:sz w:val="24"/>
          <w:szCs w:val="24"/>
        </w:rPr>
        <w:t xml:space="preserve">1.1. </w:t>
      </w:r>
      <w:r w:rsidR="009A5486" w:rsidRPr="00C11977">
        <w:rPr>
          <w:sz w:val="24"/>
          <w:szCs w:val="24"/>
        </w:rPr>
        <w:t xml:space="preserve">Выполнить </w:t>
      </w:r>
      <w:r>
        <w:rPr>
          <w:sz w:val="24"/>
          <w:szCs w:val="24"/>
        </w:rPr>
        <w:t>пункты</w:t>
      </w:r>
      <w:r w:rsidR="009A5486" w:rsidRPr="00C11977">
        <w:rPr>
          <w:sz w:val="24"/>
          <w:szCs w:val="24"/>
        </w:rPr>
        <w:t xml:space="preserve"> </w:t>
      </w:r>
      <w:r w:rsidR="009A5486" w:rsidRPr="001E6CA2">
        <w:rPr>
          <w:sz w:val="24"/>
          <w:szCs w:val="24"/>
          <w:highlight w:val="yellow"/>
        </w:rPr>
        <w:t>1-11 раздела «</w:t>
      </w:r>
      <w:r w:rsidR="009A5486" w:rsidRPr="001E6CA2">
        <w:rPr>
          <w:rFonts w:eastAsia="Calibri"/>
          <w:sz w:val="24"/>
          <w:szCs w:val="24"/>
          <w:highlight w:val="yellow"/>
        </w:rPr>
        <w:t>Установка основных компонент»</w:t>
      </w:r>
    </w:p>
    <w:p w:rsidR="00E65E10" w:rsidRPr="00E65E10" w:rsidRDefault="00E65E10" w:rsidP="00E65E10">
      <w:pPr>
        <w:tabs>
          <w:tab w:val="left" w:pos="567"/>
        </w:tabs>
        <w:jc w:val="both"/>
        <w:rPr>
          <w:rFonts w:eastAsia="Calibri"/>
          <w:sz w:val="24"/>
          <w:szCs w:val="24"/>
        </w:rPr>
      </w:pPr>
      <w:r>
        <w:rPr>
          <w:rFonts w:eastAsia="Calibri"/>
          <w:sz w:val="24"/>
          <w:szCs w:val="24"/>
        </w:rPr>
        <w:tab/>
      </w:r>
    </w:p>
    <w:p w:rsidR="009A5486" w:rsidRPr="00C11977" w:rsidRDefault="009A5486" w:rsidP="00C11977">
      <w:pPr>
        <w:tabs>
          <w:tab w:val="left" w:pos="1134"/>
        </w:tabs>
        <w:jc w:val="both"/>
        <w:rPr>
          <w:sz w:val="24"/>
          <w:szCs w:val="24"/>
        </w:rPr>
      </w:pPr>
      <w:r w:rsidRPr="00C11977">
        <w:rPr>
          <w:sz w:val="24"/>
          <w:szCs w:val="24"/>
        </w:rPr>
        <w:t xml:space="preserve">Для оценки результата </w:t>
      </w:r>
      <w:r w:rsidR="00D35507" w:rsidRPr="00C11977">
        <w:rPr>
          <w:sz w:val="24"/>
          <w:szCs w:val="24"/>
        </w:rPr>
        <w:t xml:space="preserve">испытания </w:t>
      </w:r>
      <w:r w:rsidR="00151FCF" w:rsidRPr="00C11977">
        <w:rPr>
          <w:sz w:val="24"/>
          <w:szCs w:val="24"/>
        </w:rPr>
        <w:t>пункта</w:t>
      </w:r>
      <w:r w:rsidRPr="00C11977">
        <w:rPr>
          <w:sz w:val="24"/>
          <w:szCs w:val="24"/>
        </w:rPr>
        <w:t xml:space="preserve"> 1 необходимо запустить </w:t>
      </w:r>
      <w:r w:rsidR="00FA19BC">
        <w:rPr>
          <w:sz w:val="24"/>
          <w:szCs w:val="24"/>
          <w:lang w:val="en-US"/>
        </w:rPr>
        <w:t>Visual</w:t>
      </w:r>
      <w:r w:rsidR="00FA19BC" w:rsidRPr="00FA19BC">
        <w:rPr>
          <w:sz w:val="24"/>
          <w:szCs w:val="24"/>
        </w:rPr>
        <w:t xml:space="preserve"> </w:t>
      </w:r>
      <w:r w:rsidR="00FA19BC">
        <w:rPr>
          <w:sz w:val="24"/>
          <w:szCs w:val="24"/>
          <w:lang w:val="en-US"/>
        </w:rPr>
        <w:t>Studio</w:t>
      </w:r>
      <w:r w:rsidR="00FA19BC">
        <w:rPr>
          <w:sz w:val="24"/>
          <w:szCs w:val="24"/>
        </w:rPr>
        <w:t xml:space="preserve"> 2017 (или выше)</w:t>
      </w:r>
      <w:r w:rsidR="00FA19BC" w:rsidRPr="00FA19BC">
        <w:rPr>
          <w:sz w:val="24"/>
          <w:szCs w:val="24"/>
        </w:rPr>
        <w:t xml:space="preserve"> </w:t>
      </w:r>
    </w:p>
    <w:p w:rsidR="00151FCF" w:rsidRPr="00C11977" w:rsidRDefault="00151FCF" w:rsidP="00C11977">
      <w:pPr>
        <w:tabs>
          <w:tab w:val="left" w:pos="1134"/>
        </w:tabs>
        <w:jc w:val="both"/>
        <w:rPr>
          <w:sz w:val="24"/>
          <w:szCs w:val="24"/>
        </w:rPr>
      </w:pPr>
    </w:p>
    <w:p w:rsidR="00151FCF" w:rsidRPr="00C11977" w:rsidRDefault="00151FCF" w:rsidP="00C11977">
      <w:pPr>
        <w:tabs>
          <w:tab w:val="left" w:pos="1134"/>
        </w:tabs>
        <w:jc w:val="both"/>
        <w:rPr>
          <w:sz w:val="24"/>
          <w:szCs w:val="24"/>
        </w:rPr>
      </w:pPr>
      <w:r w:rsidRPr="00C11977">
        <w:rPr>
          <w:sz w:val="24"/>
          <w:szCs w:val="24"/>
        </w:rPr>
        <w:t xml:space="preserve">Результат испытания пункта 1 считается положительным, </w:t>
      </w:r>
      <w:r w:rsidR="00FA19BC">
        <w:rPr>
          <w:sz w:val="24"/>
          <w:szCs w:val="24"/>
        </w:rPr>
        <w:t>если программа успешно запускается</w:t>
      </w:r>
      <w:r w:rsidRPr="00C11977">
        <w:rPr>
          <w:sz w:val="24"/>
          <w:szCs w:val="24"/>
        </w:rPr>
        <w:t>:</w:t>
      </w:r>
    </w:p>
    <w:p w:rsidR="000713CD" w:rsidRDefault="00014343" w:rsidP="00FA19BC">
      <w:pPr>
        <w:tabs>
          <w:tab w:val="left" w:pos="567"/>
        </w:tabs>
        <w:jc w:val="both"/>
        <w:rPr>
          <w:sz w:val="24"/>
          <w:szCs w:val="24"/>
        </w:rPr>
      </w:pPr>
      <w:r>
        <w:rPr>
          <w:sz w:val="24"/>
          <w:szCs w:val="24"/>
        </w:rPr>
        <w:t>-</w:t>
      </w:r>
      <w:r>
        <w:rPr>
          <w:sz w:val="24"/>
          <w:szCs w:val="24"/>
        </w:rPr>
        <w:tab/>
      </w:r>
    </w:p>
    <w:p w:rsidR="00D35507" w:rsidRPr="001E6CA2" w:rsidRDefault="00E9553F" w:rsidP="00C11977">
      <w:pPr>
        <w:suppressAutoHyphens/>
        <w:jc w:val="both"/>
        <w:rPr>
          <w:sz w:val="24"/>
          <w:szCs w:val="24"/>
        </w:rPr>
      </w:pPr>
      <w:r w:rsidRPr="001E6CA2">
        <w:rPr>
          <w:sz w:val="24"/>
          <w:szCs w:val="24"/>
        </w:rPr>
        <w:t>&lt;</w:t>
      </w:r>
      <w:r w:rsidRPr="00E9553F">
        <w:rPr>
          <w:sz w:val="24"/>
          <w:szCs w:val="24"/>
          <w:highlight w:val="yellow"/>
        </w:rPr>
        <w:t>Скриншот запуска програ</w:t>
      </w:r>
      <w:r w:rsidR="0036369F">
        <w:rPr>
          <w:sz w:val="24"/>
          <w:szCs w:val="24"/>
          <w:highlight w:val="yellow"/>
        </w:rPr>
        <w:t>м</w:t>
      </w:r>
      <w:r w:rsidRPr="00E9553F">
        <w:rPr>
          <w:sz w:val="24"/>
          <w:szCs w:val="24"/>
          <w:highlight w:val="yellow"/>
        </w:rPr>
        <w:t>мы</w:t>
      </w:r>
      <w:r w:rsidRPr="001E6CA2">
        <w:rPr>
          <w:sz w:val="24"/>
          <w:szCs w:val="24"/>
        </w:rPr>
        <w:t>&gt;</w:t>
      </w:r>
    </w:p>
    <w:p w:rsidR="00A34CD5" w:rsidRPr="00C11977" w:rsidRDefault="00FA19BC" w:rsidP="00C11977">
      <w:pPr>
        <w:suppressAutoHyphens/>
        <w:jc w:val="both"/>
        <w:rPr>
          <w:sz w:val="24"/>
          <w:szCs w:val="24"/>
        </w:rPr>
      </w:pPr>
      <w:r>
        <w:rPr>
          <w:sz w:val="24"/>
          <w:szCs w:val="24"/>
        </w:rPr>
        <w:t>2</w:t>
      </w:r>
      <w:r w:rsidR="00014343" w:rsidRPr="001F44E2">
        <w:rPr>
          <w:sz w:val="24"/>
          <w:szCs w:val="24"/>
        </w:rPr>
        <w:t>.</w:t>
      </w:r>
      <w:r w:rsidR="00014343" w:rsidRPr="00314710">
        <w:rPr>
          <w:b/>
          <w:sz w:val="24"/>
          <w:szCs w:val="24"/>
        </w:rPr>
        <w:t xml:space="preserve"> </w:t>
      </w:r>
      <w:r w:rsidR="00E65E10">
        <w:rPr>
          <w:sz w:val="24"/>
          <w:szCs w:val="24"/>
        </w:rPr>
        <w:t>Подготовить окружение</w:t>
      </w:r>
      <w:r w:rsidR="00A34CD5" w:rsidRPr="00C11977">
        <w:rPr>
          <w:sz w:val="24"/>
          <w:szCs w:val="24"/>
        </w:rPr>
        <w:t xml:space="preserve"> </w:t>
      </w:r>
      <w:r w:rsidR="00EC658D" w:rsidRPr="00C11977">
        <w:rPr>
          <w:sz w:val="24"/>
          <w:szCs w:val="24"/>
        </w:rPr>
        <w:t>ПО «</w:t>
      </w:r>
      <w:r>
        <w:rPr>
          <w:sz w:val="24"/>
          <w:szCs w:val="24"/>
          <w:lang w:val="en-US"/>
        </w:rPr>
        <w:t>APPROX</w:t>
      </w:r>
      <w:r w:rsidR="00014343">
        <w:rPr>
          <w:sz w:val="24"/>
          <w:szCs w:val="24"/>
        </w:rPr>
        <w:t>», согласно разделу</w:t>
      </w:r>
      <w:r w:rsidR="00357CAD">
        <w:rPr>
          <w:sz w:val="24"/>
          <w:szCs w:val="24"/>
        </w:rPr>
        <w:t xml:space="preserve"> «</w:t>
      </w:r>
      <w:r w:rsidR="00357CAD" w:rsidRPr="001E6CA2">
        <w:rPr>
          <w:sz w:val="24"/>
          <w:szCs w:val="24"/>
          <w:highlight w:val="yellow"/>
        </w:rPr>
        <w:t>З</w:t>
      </w:r>
      <w:r w:rsidR="00EC658D" w:rsidRPr="001E6CA2">
        <w:rPr>
          <w:sz w:val="24"/>
          <w:szCs w:val="24"/>
          <w:highlight w:val="yellow"/>
        </w:rPr>
        <w:t>апуск» пункта 3 «Руководства системного оператора»</w:t>
      </w:r>
      <w:r w:rsidR="00EC658D" w:rsidRPr="00C11977">
        <w:rPr>
          <w:sz w:val="24"/>
          <w:szCs w:val="24"/>
        </w:rPr>
        <w:t xml:space="preserve"> ПО «</w:t>
      </w:r>
      <w:r>
        <w:rPr>
          <w:sz w:val="24"/>
          <w:szCs w:val="24"/>
          <w:lang w:val="en-US"/>
        </w:rPr>
        <w:t>APPROX</w:t>
      </w:r>
      <w:r w:rsidR="00EC658D" w:rsidRPr="00C11977">
        <w:rPr>
          <w:sz w:val="24"/>
          <w:szCs w:val="24"/>
        </w:rPr>
        <w:t>» [4]:</w:t>
      </w:r>
    </w:p>
    <w:p w:rsidR="00E65E10" w:rsidRDefault="0036369F" w:rsidP="00E65E10">
      <w:pPr>
        <w:suppressAutoHyphens/>
        <w:ind w:firstLine="720"/>
        <w:rPr>
          <w:rFonts w:eastAsia="Calibri"/>
          <w:sz w:val="24"/>
          <w:szCs w:val="24"/>
        </w:rPr>
      </w:pPr>
      <w:r w:rsidRPr="0036369F">
        <w:rPr>
          <w:sz w:val="24"/>
          <w:szCs w:val="24"/>
        </w:rPr>
        <w:t>2</w:t>
      </w:r>
      <w:r w:rsidR="00D35507" w:rsidRPr="0036369F">
        <w:rPr>
          <w:sz w:val="24"/>
          <w:szCs w:val="24"/>
        </w:rPr>
        <w:t>.1</w:t>
      </w:r>
      <w:r w:rsidR="00E65E10">
        <w:rPr>
          <w:sz w:val="24"/>
          <w:szCs w:val="24"/>
        </w:rPr>
        <w:t xml:space="preserve">. </w:t>
      </w:r>
      <w:r w:rsidR="00E65E10">
        <w:rPr>
          <w:rFonts w:eastAsia="Calibri"/>
          <w:sz w:val="24"/>
          <w:szCs w:val="24"/>
        </w:rPr>
        <w:t xml:space="preserve">Перейти по ссылке </w:t>
      </w:r>
      <w:hyperlink r:id="rId8" w:history="1">
        <w:r w:rsidR="00E65E10" w:rsidRPr="00CE53CF">
          <w:rPr>
            <w:rStyle w:val="af"/>
            <w:sz w:val="24"/>
            <w:szCs w:val="24"/>
          </w:rPr>
          <w:t>https://github.com/AsyaPronina/multidimExtrap/tree/test_classifier</w:t>
        </w:r>
      </w:hyperlink>
      <w:r w:rsidR="00E65E10">
        <w:rPr>
          <w:rFonts w:eastAsia="Calibri"/>
          <w:sz w:val="24"/>
          <w:szCs w:val="24"/>
        </w:rPr>
        <w:t>.</w:t>
      </w:r>
    </w:p>
    <w:p w:rsidR="00E65E10" w:rsidRPr="00E65E10" w:rsidRDefault="00E65E10" w:rsidP="00014343">
      <w:pPr>
        <w:suppressAutoHyphens/>
        <w:ind w:firstLine="720"/>
        <w:jc w:val="both"/>
        <w:rPr>
          <w:rFonts w:eastAsia="Calibri"/>
          <w:sz w:val="24"/>
          <w:szCs w:val="24"/>
          <w:lang w:val="en-US"/>
        </w:rPr>
      </w:pPr>
      <w:r w:rsidRPr="00E65E10">
        <w:rPr>
          <w:rFonts w:eastAsia="Calibri"/>
          <w:sz w:val="24"/>
          <w:szCs w:val="24"/>
          <w:lang w:val="en-US"/>
        </w:rPr>
        <w:t xml:space="preserve">2.2. </w:t>
      </w:r>
      <w:r>
        <w:rPr>
          <w:rFonts w:eastAsia="Calibri"/>
          <w:sz w:val="24"/>
          <w:szCs w:val="24"/>
        </w:rPr>
        <w:t>Нажать</w:t>
      </w:r>
      <w:r w:rsidRPr="00E65E10">
        <w:rPr>
          <w:rFonts w:eastAsia="Calibri"/>
          <w:sz w:val="24"/>
          <w:szCs w:val="24"/>
          <w:lang w:val="en-US"/>
        </w:rPr>
        <w:t xml:space="preserve"> «</w:t>
      </w:r>
      <w:r>
        <w:rPr>
          <w:rFonts w:eastAsia="Calibri"/>
          <w:sz w:val="24"/>
          <w:szCs w:val="24"/>
          <w:lang w:val="en-US"/>
        </w:rPr>
        <w:t>Clone</w:t>
      </w:r>
      <w:r w:rsidRPr="00E65E10">
        <w:rPr>
          <w:rFonts w:eastAsia="Calibri"/>
          <w:sz w:val="24"/>
          <w:szCs w:val="24"/>
          <w:lang w:val="en-US"/>
        </w:rPr>
        <w:t xml:space="preserve"> </w:t>
      </w:r>
      <w:r>
        <w:rPr>
          <w:rFonts w:eastAsia="Calibri"/>
          <w:sz w:val="24"/>
          <w:szCs w:val="24"/>
          <w:lang w:val="en-US"/>
        </w:rPr>
        <w:t>or</w:t>
      </w:r>
      <w:r w:rsidRPr="00E65E10">
        <w:rPr>
          <w:rFonts w:eastAsia="Calibri"/>
          <w:sz w:val="24"/>
          <w:szCs w:val="24"/>
          <w:lang w:val="en-US"/>
        </w:rPr>
        <w:t xml:space="preserve"> </w:t>
      </w:r>
      <w:r>
        <w:rPr>
          <w:rFonts w:eastAsia="Calibri"/>
          <w:sz w:val="24"/>
          <w:szCs w:val="24"/>
          <w:lang w:val="en-US"/>
        </w:rPr>
        <w:t>download</w:t>
      </w:r>
      <w:r w:rsidRPr="00E65E10">
        <w:rPr>
          <w:rFonts w:eastAsia="Calibri"/>
          <w:sz w:val="24"/>
          <w:szCs w:val="24"/>
          <w:lang w:val="en-US"/>
        </w:rPr>
        <w:t xml:space="preserve">». </w:t>
      </w:r>
      <w:r>
        <w:rPr>
          <w:rFonts w:eastAsia="Calibri"/>
          <w:sz w:val="24"/>
          <w:szCs w:val="24"/>
        </w:rPr>
        <w:t>Нажать</w:t>
      </w:r>
      <w:r w:rsidRPr="00E65E10">
        <w:rPr>
          <w:rFonts w:eastAsia="Calibri"/>
          <w:sz w:val="24"/>
          <w:szCs w:val="24"/>
          <w:lang w:val="en-US"/>
        </w:rPr>
        <w:t xml:space="preserve"> «</w:t>
      </w:r>
      <w:r>
        <w:rPr>
          <w:rFonts w:eastAsia="Calibri"/>
          <w:sz w:val="24"/>
          <w:szCs w:val="24"/>
          <w:lang w:val="en-US"/>
        </w:rPr>
        <w:t>Download</w:t>
      </w:r>
      <w:r w:rsidRPr="00E65E10">
        <w:rPr>
          <w:rFonts w:eastAsia="Calibri"/>
          <w:sz w:val="24"/>
          <w:szCs w:val="24"/>
          <w:lang w:val="en-US"/>
        </w:rPr>
        <w:t xml:space="preserve"> </w:t>
      </w:r>
      <w:r>
        <w:rPr>
          <w:rFonts w:eastAsia="Calibri"/>
          <w:sz w:val="24"/>
          <w:szCs w:val="24"/>
          <w:lang w:val="en-US"/>
        </w:rPr>
        <w:t>ZIP</w:t>
      </w:r>
      <w:r w:rsidRPr="00E65E10">
        <w:rPr>
          <w:rFonts w:eastAsia="Calibri"/>
          <w:sz w:val="24"/>
          <w:szCs w:val="24"/>
          <w:lang w:val="en-US"/>
        </w:rPr>
        <w:t>».</w:t>
      </w:r>
    </w:p>
    <w:p w:rsidR="00EC658D" w:rsidRPr="00F720B4" w:rsidRDefault="00E65E10" w:rsidP="00014343">
      <w:pPr>
        <w:suppressAutoHyphens/>
        <w:ind w:firstLine="720"/>
        <w:jc w:val="both"/>
        <w:rPr>
          <w:sz w:val="24"/>
          <w:szCs w:val="24"/>
        </w:rPr>
      </w:pPr>
      <w:r w:rsidRPr="00F720B4">
        <w:rPr>
          <w:rFonts w:eastAsia="Calibri"/>
          <w:sz w:val="24"/>
          <w:szCs w:val="24"/>
        </w:rPr>
        <w:t xml:space="preserve">2.3. </w:t>
      </w:r>
      <w:r w:rsidR="00357CAD">
        <w:rPr>
          <w:sz w:val="24"/>
          <w:szCs w:val="24"/>
        </w:rPr>
        <w:t>Распакуйте</w:t>
      </w:r>
      <w:r w:rsidR="00357CAD" w:rsidRPr="00F720B4">
        <w:rPr>
          <w:sz w:val="24"/>
          <w:szCs w:val="24"/>
        </w:rPr>
        <w:t xml:space="preserve"> </w:t>
      </w:r>
      <w:r w:rsidR="00357CAD">
        <w:rPr>
          <w:sz w:val="24"/>
          <w:szCs w:val="24"/>
        </w:rPr>
        <w:t>архив</w:t>
      </w:r>
      <w:r w:rsidR="00357CAD" w:rsidRPr="00F720B4">
        <w:rPr>
          <w:sz w:val="24"/>
          <w:szCs w:val="24"/>
        </w:rPr>
        <w:t xml:space="preserve"> </w:t>
      </w:r>
      <w:r w:rsidR="0036369F">
        <w:rPr>
          <w:sz w:val="24"/>
          <w:szCs w:val="24"/>
          <w:lang w:val="en-US"/>
        </w:rPr>
        <w:t>test</w:t>
      </w:r>
      <w:r w:rsidR="0036369F" w:rsidRPr="00F720B4">
        <w:rPr>
          <w:sz w:val="24"/>
          <w:szCs w:val="24"/>
        </w:rPr>
        <w:t>_</w:t>
      </w:r>
      <w:r w:rsidR="0036369F">
        <w:rPr>
          <w:sz w:val="24"/>
          <w:szCs w:val="24"/>
          <w:lang w:val="en-US"/>
        </w:rPr>
        <w:t>classifier</w:t>
      </w:r>
      <w:r w:rsidR="0036369F" w:rsidRPr="00F720B4">
        <w:rPr>
          <w:sz w:val="24"/>
          <w:szCs w:val="24"/>
        </w:rPr>
        <w:t>.</w:t>
      </w:r>
      <w:r w:rsidR="0036369F">
        <w:rPr>
          <w:sz w:val="24"/>
          <w:szCs w:val="24"/>
          <w:lang w:val="en-US"/>
        </w:rPr>
        <w:t>zip</w:t>
      </w:r>
      <w:r w:rsidRPr="00F720B4">
        <w:rPr>
          <w:sz w:val="24"/>
          <w:szCs w:val="24"/>
        </w:rPr>
        <w:t xml:space="preserve"> </w:t>
      </w:r>
      <w:r w:rsidR="00357CAD">
        <w:rPr>
          <w:sz w:val="24"/>
          <w:szCs w:val="24"/>
        </w:rPr>
        <w:t>с</w:t>
      </w:r>
      <w:r w:rsidR="00357CAD" w:rsidRPr="00F720B4">
        <w:rPr>
          <w:sz w:val="24"/>
          <w:szCs w:val="24"/>
        </w:rPr>
        <w:t xml:space="preserve"> </w:t>
      </w:r>
      <w:r w:rsidR="00357CAD">
        <w:rPr>
          <w:sz w:val="24"/>
          <w:szCs w:val="24"/>
        </w:rPr>
        <w:t>ПО</w:t>
      </w:r>
      <w:r w:rsidR="00357CAD" w:rsidRPr="00F720B4">
        <w:rPr>
          <w:sz w:val="24"/>
          <w:szCs w:val="24"/>
        </w:rPr>
        <w:t xml:space="preserve"> «</w:t>
      </w:r>
      <w:r w:rsidR="0036369F">
        <w:rPr>
          <w:sz w:val="24"/>
          <w:szCs w:val="24"/>
          <w:lang w:val="en-US"/>
        </w:rPr>
        <w:t>APPROX</w:t>
      </w:r>
      <w:r w:rsidR="00357CAD" w:rsidRPr="00F720B4">
        <w:rPr>
          <w:sz w:val="24"/>
          <w:szCs w:val="24"/>
        </w:rPr>
        <w:t>»</w:t>
      </w:r>
      <w:r w:rsidR="00171DB8" w:rsidRPr="00F720B4">
        <w:rPr>
          <w:sz w:val="24"/>
          <w:szCs w:val="24"/>
        </w:rPr>
        <w:t>;</w:t>
      </w:r>
    </w:p>
    <w:p w:rsidR="00E65E10" w:rsidRPr="00F720B4" w:rsidRDefault="00E65E10" w:rsidP="00171DB8">
      <w:pPr>
        <w:tabs>
          <w:tab w:val="left" w:pos="426"/>
        </w:tabs>
        <w:jc w:val="both"/>
        <w:rPr>
          <w:sz w:val="24"/>
          <w:szCs w:val="24"/>
        </w:rPr>
      </w:pPr>
    </w:p>
    <w:p w:rsidR="00E65E10" w:rsidRDefault="00E65E10" w:rsidP="00171DB8">
      <w:pPr>
        <w:tabs>
          <w:tab w:val="left" w:pos="426"/>
        </w:tabs>
        <w:jc w:val="both"/>
        <w:rPr>
          <w:sz w:val="24"/>
          <w:szCs w:val="24"/>
        </w:rPr>
      </w:pPr>
      <w:r>
        <w:rPr>
          <w:sz w:val="24"/>
          <w:szCs w:val="24"/>
        </w:rPr>
        <w:t>Для оценки результата испытания пункта 2 необходимо открыть папку, куда был распакован архив.</w:t>
      </w:r>
    </w:p>
    <w:p w:rsidR="00E65E10" w:rsidRDefault="00E65E10" w:rsidP="00171DB8">
      <w:pPr>
        <w:tabs>
          <w:tab w:val="left" w:pos="426"/>
        </w:tabs>
        <w:jc w:val="both"/>
        <w:rPr>
          <w:sz w:val="24"/>
          <w:szCs w:val="24"/>
        </w:rPr>
      </w:pPr>
    </w:p>
    <w:p w:rsidR="00E65E10" w:rsidRDefault="00E65E10" w:rsidP="00E65E10">
      <w:pPr>
        <w:tabs>
          <w:tab w:val="left" w:pos="426"/>
        </w:tabs>
        <w:jc w:val="both"/>
        <w:rPr>
          <w:rFonts w:eastAsia="Calibri"/>
          <w:sz w:val="24"/>
          <w:szCs w:val="24"/>
        </w:rPr>
      </w:pPr>
      <w:r>
        <w:rPr>
          <w:sz w:val="24"/>
          <w:szCs w:val="24"/>
        </w:rPr>
        <w:t xml:space="preserve">Результат испытания пункта 1 считается положительным, если в открывшейся папке находятся все файлы, что и в репозитории </w:t>
      </w:r>
      <w:hyperlink r:id="rId9" w:history="1">
        <w:r w:rsidRPr="00E65E10">
          <w:rPr>
            <w:rStyle w:val="af"/>
            <w:sz w:val="24"/>
            <w:szCs w:val="24"/>
          </w:rPr>
          <w:t>https://github.com/AsyaPronina/multidimExtrap/tree/test_classifier</w:t>
        </w:r>
      </w:hyperlink>
      <w:r>
        <w:rPr>
          <w:rFonts w:eastAsia="Calibri"/>
          <w:sz w:val="24"/>
          <w:szCs w:val="24"/>
        </w:rPr>
        <w:t xml:space="preserve">. </w:t>
      </w:r>
    </w:p>
    <w:p w:rsidR="00E65E10" w:rsidRPr="00E65E10" w:rsidRDefault="00E65E10" w:rsidP="00E65E10">
      <w:pPr>
        <w:tabs>
          <w:tab w:val="left" w:pos="426"/>
        </w:tabs>
        <w:jc w:val="both"/>
        <w:rPr>
          <w:sz w:val="24"/>
          <w:szCs w:val="24"/>
        </w:rPr>
      </w:pPr>
    </w:p>
    <w:p w:rsidR="00F43297" w:rsidRDefault="00E65E10" w:rsidP="00171DB8">
      <w:pPr>
        <w:tabs>
          <w:tab w:val="left" w:pos="426"/>
        </w:tabs>
        <w:jc w:val="both"/>
        <w:rPr>
          <w:sz w:val="24"/>
          <w:szCs w:val="24"/>
        </w:rPr>
      </w:pPr>
      <w:r>
        <w:rPr>
          <w:sz w:val="24"/>
          <w:szCs w:val="24"/>
        </w:rPr>
        <w:t>3. Проверить запуск ПО «</w:t>
      </w:r>
      <w:r>
        <w:rPr>
          <w:sz w:val="24"/>
          <w:szCs w:val="24"/>
          <w:lang w:val="en-US"/>
        </w:rPr>
        <w:t>APPROX</w:t>
      </w:r>
      <w:r>
        <w:rPr>
          <w:sz w:val="24"/>
          <w:szCs w:val="24"/>
        </w:rPr>
        <w:t>», согласно разделу «» пункта «» «Руководства системного оператора» ПО «</w:t>
      </w:r>
      <w:r>
        <w:rPr>
          <w:sz w:val="24"/>
          <w:szCs w:val="24"/>
          <w:lang w:val="en-US"/>
        </w:rPr>
        <w:t>APPROX</w:t>
      </w:r>
      <w:r>
        <w:rPr>
          <w:sz w:val="24"/>
          <w:szCs w:val="24"/>
        </w:rPr>
        <w:t>»</w:t>
      </w:r>
      <w:r w:rsidR="00F43297" w:rsidRPr="00F43297">
        <w:rPr>
          <w:sz w:val="24"/>
          <w:szCs w:val="24"/>
        </w:rPr>
        <w:t xml:space="preserve"> [4]:</w:t>
      </w:r>
    </w:p>
    <w:p w:rsidR="00F43297" w:rsidRDefault="00F43297" w:rsidP="00F43297">
      <w:pPr>
        <w:tabs>
          <w:tab w:val="left" w:pos="426"/>
        </w:tabs>
        <w:jc w:val="both"/>
        <w:rPr>
          <w:sz w:val="24"/>
          <w:szCs w:val="24"/>
        </w:rPr>
      </w:pPr>
      <w:r>
        <w:rPr>
          <w:sz w:val="24"/>
          <w:szCs w:val="24"/>
        </w:rPr>
        <w:tab/>
        <w:t xml:space="preserve">3.1. </w:t>
      </w:r>
      <w:r w:rsidR="00FA19BC">
        <w:rPr>
          <w:sz w:val="24"/>
          <w:szCs w:val="24"/>
        </w:rPr>
        <w:t>Открыть</w:t>
      </w:r>
      <w:r w:rsidR="00FA19BC" w:rsidRPr="00E65E10">
        <w:rPr>
          <w:sz w:val="24"/>
          <w:szCs w:val="24"/>
        </w:rPr>
        <w:t xml:space="preserve"> </w:t>
      </w:r>
      <w:r w:rsidR="00FA19BC">
        <w:rPr>
          <w:sz w:val="24"/>
          <w:szCs w:val="24"/>
          <w:lang w:val="en-US"/>
        </w:rPr>
        <w:t>Visual</w:t>
      </w:r>
      <w:r w:rsidR="00FA19BC" w:rsidRPr="00E65E10">
        <w:rPr>
          <w:sz w:val="24"/>
          <w:szCs w:val="24"/>
        </w:rPr>
        <w:t xml:space="preserve"> </w:t>
      </w:r>
      <w:r w:rsidR="00FA19BC">
        <w:rPr>
          <w:sz w:val="24"/>
          <w:szCs w:val="24"/>
          <w:lang w:val="en-US"/>
        </w:rPr>
        <w:t>Studio</w:t>
      </w:r>
      <w:r w:rsidR="00FA19BC" w:rsidRPr="00E65E10">
        <w:rPr>
          <w:sz w:val="24"/>
          <w:szCs w:val="24"/>
        </w:rPr>
        <w:t xml:space="preserve"> 17 </w:t>
      </w:r>
      <w:r w:rsidR="00FA19BC">
        <w:rPr>
          <w:sz w:val="24"/>
          <w:szCs w:val="24"/>
        </w:rPr>
        <w:t>и</w:t>
      </w:r>
      <w:r w:rsidR="00FA19BC" w:rsidRPr="00E65E10">
        <w:rPr>
          <w:sz w:val="24"/>
          <w:szCs w:val="24"/>
        </w:rPr>
        <w:t xml:space="preserve"> </w:t>
      </w:r>
      <w:r w:rsidR="00FA19BC">
        <w:rPr>
          <w:sz w:val="24"/>
          <w:szCs w:val="24"/>
        </w:rPr>
        <w:t>выше</w:t>
      </w:r>
      <w:r w:rsidR="00171DB8" w:rsidRPr="00E65E10">
        <w:rPr>
          <w:sz w:val="24"/>
          <w:szCs w:val="24"/>
        </w:rPr>
        <w:t>;</w:t>
      </w:r>
    </w:p>
    <w:p w:rsidR="00357CAD" w:rsidRPr="00E65E10" w:rsidRDefault="00F43297" w:rsidP="00F43297">
      <w:pPr>
        <w:tabs>
          <w:tab w:val="left" w:pos="426"/>
        </w:tabs>
        <w:jc w:val="both"/>
        <w:rPr>
          <w:sz w:val="24"/>
          <w:szCs w:val="24"/>
        </w:rPr>
      </w:pPr>
      <w:r>
        <w:rPr>
          <w:sz w:val="24"/>
          <w:szCs w:val="24"/>
        </w:rPr>
        <w:tab/>
        <w:t xml:space="preserve">3.2. </w:t>
      </w:r>
      <w:r w:rsidR="00FA19BC">
        <w:rPr>
          <w:sz w:val="24"/>
          <w:szCs w:val="24"/>
        </w:rPr>
        <w:t>Открыть</w:t>
      </w:r>
      <w:r w:rsidR="00FA19BC" w:rsidRPr="00E65E10">
        <w:rPr>
          <w:sz w:val="24"/>
          <w:szCs w:val="24"/>
        </w:rPr>
        <w:t xml:space="preserve"> </w:t>
      </w:r>
      <w:r w:rsidR="00FA19BC">
        <w:rPr>
          <w:sz w:val="24"/>
          <w:szCs w:val="24"/>
        </w:rPr>
        <w:t>в</w:t>
      </w:r>
      <w:r w:rsidR="00FA19BC" w:rsidRPr="00E65E10">
        <w:rPr>
          <w:sz w:val="24"/>
          <w:szCs w:val="24"/>
        </w:rPr>
        <w:t xml:space="preserve"> </w:t>
      </w:r>
      <w:r w:rsidR="00FA19BC">
        <w:rPr>
          <w:sz w:val="24"/>
          <w:szCs w:val="24"/>
          <w:lang w:val="en-US"/>
        </w:rPr>
        <w:t>Visual</w:t>
      </w:r>
      <w:r w:rsidR="00FA19BC" w:rsidRPr="00E65E10">
        <w:rPr>
          <w:sz w:val="24"/>
          <w:szCs w:val="24"/>
        </w:rPr>
        <w:t xml:space="preserve"> </w:t>
      </w:r>
      <w:r w:rsidR="00FA19BC">
        <w:rPr>
          <w:sz w:val="24"/>
          <w:szCs w:val="24"/>
          <w:lang w:val="en-US"/>
        </w:rPr>
        <w:t>Studio</w:t>
      </w:r>
      <w:r w:rsidR="00FA19BC" w:rsidRPr="00E65E10">
        <w:rPr>
          <w:sz w:val="24"/>
          <w:szCs w:val="24"/>
        </w:rPr>
        <w:t xml:space="preserve"> </w:t>
      </w:r>
      <w:r w:rsidR="00FA19BC">
        <w:rPr>
          <w:sz w:val="24"/>
          <w:szCs w:val="24"/>
        </w:rPr>
        <w:t>проект</w:t>
      </w:r>
      <w:r w:rsidR="00FA19BC" w:rsidRPr="00E65E10">
        <w:rPr>
          <w:sz w:val="24"/>
          <w:szCs w:val="24"/>
        </w:rPr>
        <w:t xml:space="preserve"> </w:t>
      </w:r>
      <w:r w:rsidR="00FA19BC">
        <w:rPr>
          <w:sz w:val="24"/>
          <w:szCs w:val="24"/>
          <w:lang w:val="en-US"/>
        </w:rPr>
        <w:t>Solver</w:t>
      </w:r>
      <w:r w:rsidR="00FA19BC" w:rsidRPr="00E65E10">
        <w:rPr>
          <w:sz w:val="24"/>
          <w:szCs w:val="24"/>
        </w:rPr>
        <w:t>.</w:t>
      </w:r>
      <w:r w:rsidR="00FA19BC">
        <w:rPr>
          <w:sz w:val="24"/>
          <w:szCs w:val="24"/>
          <w:lang w:val="en-US"/>
        </w:rPr>
        <w:t>sln</w:t>
      </w:r>
      <w:r w:rsidR="00FA19BC" w:rsidRPr="00E65E10">
        <w:rPr>
          <w:sz w:val="24"/>
          <w:szCs w:val="24"/>
        </w:rPr>
        <w:t xml:space="preserve">, </w:t>
      </w:r>
      <w:r w:rsidR="00FA19BC">
        <w:rPr>
          <w:sz w:val="24"/>
          <w:szCs w:val="24"/>
        </w:rPr>
        <w:t>расположенный</w:t>
      </w:r>
      <w:r w:rsidR="00FA19BC" w:rsidRPr="00E65E10">
        <w:rPr>
          <w:sz w:val="24"/>
          <w:szCs w:val="24"/>
        </w:rPr>
        <w:t xml:space="preserve"> </w:t>
      </w:r>
      <w:r w:rsidR="00FA19BC">
        <w:rPr>
          <w:sz w:val="24"/>
          <w:szCs w:val="24"/>
        </w:rPr>
        <w:t>по</w:t>
      </w:r>
      <w:r w:rsidR="00FA19BC" w:rsidRPr="00E65E10">
        <w:rPr>
          <w:sz w:val="24"/>
          <w:szCs w:val="24"/>
        </w:rPr>
        <w:t xml:space="preserve"> </w:t>
      </w:r>
      <w:r w:rsidR="00FA19BC">
        <w:rPr>
          <w:sz w:val="24"/>
          <w:szCs w:val="24"/>
        </w:rPr>
        <w:t>пути</w:t>
      </w:r>
      <w:r w:rsidR="00FA19BC" w:rsidRPr="00E65E10">
        <w:rPr>
          <w:sz w:val="24"/>
          <w:szCs w:val="24"/>
        </w:rPr>
        <w:t>:</w:t>
      </w:r>
    </w:p>
    <w:p w:rsidR="00357CAD" w:rsidRDefault="00FA19BC" w:rsidP="00014343">
      <w:pPr>
        <w:suppressAutoHyphens/>
        <w:ind w:firstLine="720"/>
        <w:jc w:val="both"/>
        <w:rPr>
          <w:i/>
          <w:sz w:val="24"/>
          <w:szCs w:val="24"/>
        </w:rPr>
      </w:pPr>
      <w:r>
        <w:rPr>
          <w:sz w:val="24"/>
          <w:szCs w:val="24"/>
        </w:rPr>
        <w:t>путь</w:t>
      </w:r>
      <w:r w:rsidRPr="00E65E10">
        <w:rPr>
          <w:sz w:val="24"/>
          <w:szCs w:val="24"/>
        </w:rPr>
        <w:t>_</w:t>
      </w:r>
      <w:r>
        <w:rPr>
          <w:sz w:val="24"/>
          <w:szCs w:val="24"/>
        </w:rPr>
        <w:t>до</w:t>
      </w:r>
      <w:r w:rsidRPr="00E65E10">
        <w:rPr>
          <w:sz w:val="24"/>
          <w:szCs w:val="24"/>
        </w:rPr>
        <w:t>_</w:t>
      </w:r>
      <w:r>
        <w:rPr>
          <w:sz w:val="24"/>
          <w:szCs w:val="24"/>
        </w:rPr>
        <w:t>папки</w:t>
      </w:r>
      <w:r w:rsidRPr="00E65E10">
        <w:rPr>
          <w:sz w:val="24"/>
          <w:szCs w:val="24"/>
        </w:rPr>
        <w:t>_</w:t>
      </w:r>
      <w:r>
        <w:rPr>
          <w:sz w:val="24"/>
          <w:szCs w:val="24"/>
        </w:rPr>
        <w:t>куда_распаковали_архив</w:t>
      </w:r>
      <w:r w:rsidR="00357CAD" w:rsidRPr="00B61B01">
        <w:rPr>
          <w:sz w:val="24"/>
          <w:szCs w:val="24"/>
        </w:rPr>
        <w:t>/</w:t>
      </w:r>
      <w:r w:rsidR="0036369F">
        <w:rPr>
          <w:sz w:val="24"/>
          <w:szCs w:val="24"/>
        </w:rPr>
        <w:t>source</w:t>
      </w:r>
      <w:r w:rsidR="0036369F" w:rsidRPr="0036369F">
        <w:rPr>
          <w:sz w:val="24"/>
          <w:szCs w:val="24"/>
        </w:rPr>
        <w:t>/Solver/Solver.sln</w:t>
      </w:r>
    </w:p>
    <w:p w:rsidR="00357CAD" w:rsidRDefault="00357CAD" w:rsidP="00357CAD">
      <w:pPr>
        <w:suppressAutoHyphens/>
        <w:jc w:val="both"/>
        <w:rPr>
          <w:i/>
          <w:sz w:val="24"/>
          <w:szCs w:val="24"/>
        </w:rPr>
      </w:pPr>
    </w:p>
    <w:p w:rsidR="00F43297" w:rsidRPr="00F43297" w:rsidRDefault="00F43297" w:rsidP="00357CAD">
      <w:pPr>
        <w:suppressAutoHyphens/>
        <w:jc w:val="both"/>
        <w:rPr>
          <w:sz w:val="24"/>
          <w:szCs w:val="24"/>
        </w:rPr>
      </w:pPr>
      <w:r>
        <w:rPr>
          <w:sz w:val="24"/>
          <w:szCs w:val="24"/>
        </w:rPr>
        <w:t xml:space="preserve">Для оценки результата испытания пункта 3 необходимо развернуть структуру проекта в </w:t>
      </w:r>
      <w:r>
        <w:rPr>
          <w:sz w:val="24"/>
          <w:szCs w:val="24"/>
          <w:lang w:val="en-US"/>
        </w:rPr>
        <w:t>Visual</w:t>
      </w:r>
      <w:r w:rsidRPr="00F43297">
        <w:rPr>
          <w:sz w:val="24"/>
          <w:szCs w:val="24"/>
        </w:rPr>
        <w:t xml:space="preserve"> </w:t>
      </w:r>
      <w:r>
        <w:rPr>
          <w:sz w:val="24"/>
          <w:szCs w:val="24"/>
          <w:lang w:val="en-US"/>
        </w:rPr>
        <w:t>Studio</w:t>
      </w:r>
      <w:r w:rsidRPr="00F43297">
        <w:rPr>
          <w:sz w:val="24"/>
          <w:szCs w:val="24"/>
        </w:rPr>
        <w:t>.</w:t>
      </w:r>
    </w:p>
    <w:p w:rsidR="00357CAD" w:rsidRPr="0036369F" w:rsidRDefault="00357CAD" w:rsidP="00F43297">
      <w:pPr>
        <w:suppressAutoHyphens/>
        <w:jc w:val="both"/>
        <w:rPr>
          <w:sz w:val="24"/>
          <w:szCs w:val="24"/>
        </w:rPr>
      </w:pPr>
    </w:p>
    <w:p w:rsidR="0030562A" w:rsidRPr="00C11977" w:rsidRDefault="00D35507" w:rsidP="00F43297">
      <w:pPr>
        <w:tabs>
          <w:tab w:val="left" w:pos="1134"/>
        </w:tabs>
        <w:jc w:val="both"/>
        <w:rPr>
          <w:sz w:val="24"/>
          <w:szCs w:val="24"/>
        </w:rPr>
      </w:pPr>
      <w:r w:rsidRPr="00C11977">
        <w:rPr>
          <w:sz w:val="24"/>
          <w:szCs w:val="24"/>
        </w:rPr>
        <w:t xml:space="preserve">Результат испытания </w:t>
      </w:r>
      <w:r w:rsidR="00014343">
        <w:rPr>
          <w:sz w:val="24"/>
          <w:szCs w:val="24"/>
        </w:rPr>
        <w:t xml:space="preserve">пункта </w:t>
      </w:r>
      <w:r w:rsidR="00F43297">
        <w:rPr>
          <w:sz w:val="24"/>
          <w:szCs w:val="24"/>
        </w:rPr>
        <w:t>3</w:t>
      </w:r>
      <w:r w:rsidRPr="00C11977">
        <w:rPr>
          <w:sz w:val="24"/>
          <w:szCs w:val="24"/>
        </w:rPr>
        <w:t xml:space="preserve"> считается положительным, если </w:t>
      </w:r>
      <w:r w:rsidR="00F43297">
        <w:rPr>
          <w:sz w:val="24"/>
          <w:szCs w:val="24"/>
        </w:rPr>
        <w:t>п</w:t>
      </w:r>
      <w:r w:rsidRPr="00C11977">
        <w:rPr>
          <w:rFonts w:eastAsia="Calibri"/>
          <w:sz w:val="24"/>
          <w:szCs w:val="24"/>
        </w:rPr>
        <w:t xml:space="preserve">осле выполнения </w:t>
      </w:r>
      <w:r w:rsidR="00171DB8">
        <w:rPr>
          <w:rFonts w:eastAsia="Calibri"/>
          <w:sz w:val="24"/>
          <w:szCs w:val="24"/>
        </w:rPr>
        <w:t xml:space="preserve">команды из пункта </w:t>
      </w:r>
      <w:r w:rsidR="00F43297">
        <w:rPr>
          <w:rFonts w:eastAsia="Calibri"/>
          <w:sz w:val="24"/>
          <w:szCs w:val="24"/>
        </w:rPr>
        <w:t>3.2</w:t>
      </w:r>
      <w:r w:rsidR="00171DB8">
        <w:rPr>
          <w:rFonts w:eastAsia="Calibri"/>
          <w:sz w:val="24"/>
          <w:szCs w:val="24"/>
        </w:rPr>
        <w:t xml:space="preserve"> в </w:t>
      </w:r>
      <w:r w:rsidR="0036369F">
        <w:rPr>
          <w:rFonts w:eastAsia="Calibri"/>
          <w:sz w:val="24"/>
          <w:szCs w:val="24"/>
          <w:lang w:val="en-US"/>
        </w:rPr>
        <w:t>Visual</w:t>
      </w:r>
      <w:r w:rsidR="0036369F" w:rsidRPr="0036369F">
        <w:rPr>
          <w:rFonts w:eastAsia="Calibri"/>
          <w:sz w:val="24"/>
          <w:szCs w:val="24"/>
        </w:rPr>
        <w:t xml:space="preserve"> </w:t>
      </w:r>
      <w:r w:rsidR="0036369F">
        <w:rPr>
          <w:rFonts w:eastAsia="Calibri"/>
          <w:sz w:val="24"/>
          <w:szCs w:val="24"/>
          <w:lang w:val="en-US"/>
        </w:rPr>
        <w:t>Studio</w:t>
      </w:r>
      <w:r w:rsidR="0036369F">
        <w:rPr>
          <w:sz w:val="24"/>
          <w:szCs w:val="24"/>
        </w:rPr>
        <w:t xml:space="preserve"> </w:t>
      </w:r>
      <w:r w:rsidR="0036369F" w:rsidRPr="00C11977">
        <w:rPr>
          <w:sz w:val="24"/>
          <w:szCs w:val="24"/>
        </w:rPr>
        <w:t>будет показан</w:t>
      </w:r>
      <w:r w:rsidR="0036369F">
        <w:rPr>
          <w:sz w:val="24"/>
          <w:szCs w:val="24"/>
        </w:rPr>
        <w:t>а</w:t>
      </w:r>
      <w:r w:rsidR="0036369F" w:rsidRPr="00C11977">
        <w:rPr>
          <w:sz w:val="24"/>
          <w:szCs w:val="24"/>
        </w:rPr>
        <w:t xml:space="preserve"> </w:t>
      </w:r>
      <w:r w:rsidR="0036369F">
        <w:rPr>
          <w:sz w:val="24"/>
          <w:szCs w:val="24"/>
        </w:rPr>
        <w:t>вся структура решения</w:t>
      </w:r>
      <w:r w:rsidR="0030562A" w:rsidRPr="00C11977">
        <w:rPr>
          <w:sz w:val="24"/>
          <w:szCs w:val="24"/>
        </w:rPr>
        <w:t xml:space="preserve"> </w:t>
      </w:r>
    </w:p>
    <w:p w:rsidR="0030562A" w:rsidRPr="00C11977" w:rsidRDefault="00171DB8" w:rsidP="0036369F">
      <w:pPr>
        <w:tabs>
          <w:tab w:val="left" w:pos="851"/>
          <w:tab w:val="left" w:pos="1134"/>
        </w:tabs>
        <w:jc w:val="both"/>
        <w:rPr>
          <w:sz w:val="24"/>
          <w:szCs w:val="24"/>
        </w:rPr>
      </w:pPr>
      <w:r>
        <w:rPr>
          <w:sz w:val="24"/>
          <w:szCs w:val="24"/>
        </w:rPr>
        <w:tab/>
      </w:r>
    </w:p>
    <w:p w:rsidR="00EC658D" w:rsidRPr="00C11977" w:rsidRDefault="00EC658D" w:rsidP="00C11977">
      <w:pPr>
        <w:suppressAutoHyphens/>
        <w:jc w:val="both"/>
        <w:rPr>
          <w:sz w:val="24"/>
          <w:szCs w:val="24"/>
        </w:rPr>
      </w:pPr>
    </w:p>
    <w:p w:rsidR="00F43297" w:rsidRDefault="0050583E" w:rsidP="00F43297">
      <w:pPr>
        <w:suppressAutoHyphens/>
        <w:jc w:val="both"/>
        <w:rPr>
          <w:b/>
          <w:sz w:val="24"/>
          <w:szCs w:val="24"/>
        </w:rPr>
      </w:pPr>
      <w:r w:rsidRPr="00314710">
        <w:rPr>
          <w:b/>
          <w:sz w:val="24"/>
          <w:szCs w:val="24"/>
        </w:rPr>
        <w:t xml:space="preserve">7.2. </w:t>
      </w:r>
      <w:r w:rsidR="00EF5071" w:rsidRPr="00314710">
        <w:rPr>
          <w:b/>
          <w:sz w:val="24"/>
          <w:szCs w:val="24"/>
        </w:rPr>
        <w:t xml:space="preserve">Проверка работоспособности </w:t>
      </w:r>
      <w:r w:rsidR="00F43297">
        <w:rPr>
          <w:b/>
          <w:sz w:val="24"/>
          <w:szCs w:val="24"/>
        </w:rPr>
        <w:t xml:space="preserve">библиотеки </w:t>
      </w:r>
      <w:r w:rsidR="00F43297">
        <w:rPr>
          <w:b/>
          <w:sz w:val="24"/>
          <w:szCs w:val="24"/>
          <w:lang w:val="en-US"/>
        </w:rPr>
        <w:t>C</w:t>
      </w:r>
      <w:r w:rsidR="00F43297" w:rsidRPr="00F43297">
        <w:rPr>
          <w:b/>
          <w:sz w:val="24"/>
          <w:szCs w:val="24"/>
        </w:rPr>
        <w:t>#</w:t>
      </w:r>
      <w:r w:rsidR="00F43297">
        <w:rPr>
          <w:b/>
          <w:sz w:val="24"/>
          <w:szCs w:val="24"/>
        </w:rPr>
        <w:t xml:space="preserve"> ПО «</w:t>
      </w:r>
      <w:r w:rsidR="00F43297">
        <w:rPr>
          <w:b/>
          <w:sz w:val="24"/>
          <w:szCs w:val="24"/>
          <w:lang w:val="en-US"/>
        </w:rPr>
        <w:t>APPROX</w:t>
      </w:r>
      <w:r w:rsidR="00F43297">
        <w:rPr>
          <w:b/>
          <w:sz w:val="24"/>
          <w:szCs w:val="24"/>
        </w:rPr>
        <w:t>»</w:t>
      </w:r>
      <w:r w:rsidR="00F43297" w:rsidRPr="00F43297">
        <w:rPr>
          <w:b/>
          <w:sz w:val="24"/>
          <w:szCs w:val="24"/>
        </w:rPr>
        <w:t>,</w:t>
      </w:r>
      <w:r w:rsidR="00F43297">
        <w:rPr>
          <w:b/>
          <w:sz w:val="24"/>
          <w:szCs w:val="24"/>
        </w:rPr>
        <w:t xml:space="preserve"> содержащую реализацию методов, обеспечивающих нахождение решения задачи многомерной аппроксимации функции</w:t>
      </w:r>
    </w:p>
    <w:p w:rsidR="00EC4E9C" w:rsidRDefault="00FC409C" w:rsidP="00F43297">
      <w:pPr>
        <w:suppressAutoHyphens/>
        <w:jc w:val="both"/>
        <w:rPr>
          <w:sz w:val="24"/>
          <w:szCs w:val="24"/>
        </w:rPr>
      </w:pPr>
      <w:r w:rsidRPr="00FC409C">
        <w:rPr>
          <w:sz w:val="24"/>
          <w:szCs w:val="24"/>
        </w:rPr>
        <w:lastRenderedPageBreak/>
        <w:t xml:space="preserve">1. </w:t>
      </w:r>
      <w:r w:rsidR="0057539E" w:rsidRPr="00C11977">
        <w:rPr>
          <w:sz w:val="24"/>
          <w:szCs w:val="24"/>
        </w:rPr>
        <w:t xml:space="preserve">Запустить </w:t>
      </w:r>
      <w:r w:rsidRPr="00FC409C">
        <w:rPr>
          <w:sz w:val="24"/>
          <w:szCs w:val="24"/>
        </w:rPr>
        <w:t xml:space="preserve">детерминированный алгоритм </w:t>
      </w:r>
      <w:r w:rsidR="0057539E" w:rsidRPr="00C11977">
        <w:rPr>
          <w:sz w:val="24"/>
          <w:szCs w:val="24"/>
        </w:rPr>
        <w:t>ПО «</w:t>
      </w:r>
      <w:r w:rsidR="0076250D">
        <w:rPr>
          <w:sz w:val="24"/>
          <w:szCs w:val="24"/>
          <w:lang w:val="en-US"/>
        </w:rPr>
        <w:t>APPROX</w:t>
      </w:r>
      <w:r w:rsidR="0057539E" w:rsidRPr="00C11977">
        <w:rPr>
          <w:sz w:val="24"/>
          <w:szCs w:val="24"/>
        </w:rPr>
        <w:t>»</w:t>
      </w:r>
      <w:r w:rsidR="00314710">
        <w:rPr>
          <w:sz w:val="24"/>
          <w:szCs w:val="24"/>
        </w:rPr>
        <w:t xml:space="preserve"> </w:t>
      </w:r>
      <w:r w:rsidR="00314710" w:rsidRPr="00C11977">
        <w:rPr>
          <w:sz w:val="24"/>
          <w:szCs w:val="24"/>
        </w:rPr>
        <w:t xml:space="preserve">согласно </w:t>
      </w:r>
      <w:r w:rsidR="0032523C" w:rsidRPr="0076250D">
        <w:rPr>
          <w:sz w:val="24"/>
          <w:szCs w:val="24"/>
          <w:highlight w:val="yellow"/>
        </w:rPr>
        <w:t xml:space="preserve">пункту 8 раздела «Установка и запуск </w:t>
      </w:r>
      <w:r>
        <w:rPr>
          <w:sz w:val="24"/>
          <w:szCs w:val="24"/>
          <w:highlight w:val="yellow"/>
          <w:lang w:val="en-US"/>
        </w:rPr>
        <w:t>APPROX</w:t>
      </w:r>
      <w:r w:rsidR="0032523C" w:rsidRPr="0076250D">
        <w:rPr>
          <w:sz w:val="24"/>
          <w:szCs w:val="24"/>
          <w:highlight w:val="yellow"/>
        </w:rPr>
        <w:t xml:space="preserve"> системы» </w:t>
      </w:r>
      <w:r w:rsidR="00314710" w:rsidRPr="0076250D">
        <w:rPr>
          <w:sz w:val="24"/>
          <w:szCs w:val="24"/>
          <w:highlight w:val="yellow"/>
        </w:rPr>
        <w:t>«Руководства системного оператора»</w:t>
      </w:r>
      <w:r w:rsidR="00314710" w:rsidRPr="00C11977">
        <w:rPr>
          <w:sz w:val="24"/>
          <w:szCs w:val="24"/>
        </w:rPr>
        <w:t xml:space="preserve"> ПО «</w:t>
      </w:r>
      <w:r w:rsidR="0076250D">
        <w:rPr>
          <w:sz w:val="24"/>
          <w:szCs w:val="24"/>
          <w:lang w:val="en-US"/>
        </w:rPr>
        <w:t>APPROX</w:t>
      </w:r>
      <w:r w:rsidR="00314710" w:rsidRPr="00C11977">
        <w:rPr>
          <w:sz w:val="24"/>
          <w:szCs w:val="24"/>
        </w:rPr>
        <w:t>» [4]</w:t>
      </w:r>
      <w:r w:rsidR="00714550">
        <w:rPr>
          <w:sz w:val="24"/>
          <w:szCs w:val="24"/>
        </w:rPr>
        <w:t>, а именно:</w:t>
      </w:r>
    </w:p>
    <w:p w:rsidR="00714550" w:rsidRPr="0076250D" w:rsidRDefault="00714550" w:rsidP="0076250D">
      <w:pPr>
        <w:numPr>
          <w:ilvl w:val="1"/>
          <w:numId w:val="26"/>
        </w:numPr>
        <w:tabs>
          <w:tab w:val="left" w:pos="567"/>
        </w:tabs>
        <w:jc w:val="both"/>
        <w:rPr>
          <w:sz w:val="24"/>
          <w:szCs w:val="24"/>
        </w:rPr>
      </w:pPr>
      <w:r w:rsidRPr="00714550">
        <w:rPr>
          <w:sz w:val="24"/>
          <w:szCs w:val="24"/>
        </w:rPr>
        <w:t>Для запуска ПО «</w:t>
      </w:r>
      <w:r w:rsidR="0076250D">
        <w:rPr>
          <w:sz w:val="24"/>
          <w:szCs w:val="24"/>
          <w:lang w:val="en-US"/>
        </w:rPr>
        <w:t>APPROX</w:t>
      </w:r>
      <w:r w:rsidRPr="00714550">
        <w:rPr>
          <w:sz w:val="24"/>
          <w:szCs w:val="24"/>
        </w:rPr>
        <w:t xml:space="preserve">» </w:t>
      </w:r>
      <w:r w:rsidR="00F43297">
        <w:rPr>
          <w:sz w:val="24"/>
          <w:szCs w:val="24"/>
        </w:rPr>
        <w:t>открыть</w:t>
      </w:r>
      <w:r w:rsidRPr="00714550">
        <w:rPr>
          <w:sz w:val="24"/>
          <w:szCs w:val="24"/>
        </w:rPr>
        <w:t xml:space="preserve"> </w:t>
      </w:r>
      <w:r w:rsidR="0076250D">
        <w:rPr>
          <w:sz w:val="24"/>
          <w:szCs w:val="24"/>
        </w:rPr>
        <w:t xml:space="preserve">проект в </w:t>
      </w:r>
      <w:r w:rsidR="0076250D">
        <w:rPr>
          <w:sz w:val="24"/>
          <w:szCs w:val="24"/>
          <w:lang w:val="en-US"/>
        </w:rPr>
        <w:t>Visual</w:t>
      </w:r>
      <w:r w:rsidR="0076250D" w:rsidRPr="0076250D">
        <w:rPr>
          <w:sz w:val="24"/>
          <w:szCs w:val="24"/>
        </w:rPr>
        <w:t xml:space="preserve"> </w:t>
      </w:r>
      <w:r w:rsidR="0076250D">
        <w:rPr>
          <w:sz w:val="24"/>
          <w:szCs w:val="24"/>
          <w:lang w:val="en-US"/>
        </w:rPr>
        <w:t>Studio</w:t>
      </w:r>
    </w:p>
    <w:p w:rsidR="0076250D" w:rsidRPr="00F43297" w:rsidRDefault="00F43297" w:rsidP="0076250D">
      <w:pPr>
        <w:numPr>
          <w:ilvl w:val="1"/>
          <w:numId w:val="26"/>
        </w:numPr>
        <w:tabs>
          <w:tab w:val="left" w:pos="567"/>
        </w:tabs>
        <w:jc w:val="both"/>
        <w:rPr>
          <w:sz w:val="24"/>
          <w:szCs w:val="24"/>
        </w:rPr>
      </w:pPr>
      <w:r>
        <w:rPr>
          <w:sz w:val="24"/>
          <w:szCs w:val="24"/>
        </w:rPr>
        <w:t xml:space="preserve">Открыть файл </w:t>
      </w:r>
      <w:r>
        <w:rPr>
          <w:sz w:val="24"/>
          <w:szCs w:val="24"/>
          <w:lang w:val="en-US"/>
        </w:rPr>
        <w:t>Program.cs</w:t>
      </w:r>
    </w:p>
    <w:p w:rsidR="00F43297" w:rsidRDefault="00F43297" w:rsidP="0076250D">
      <w:pPr>
        <w:numPr>
          <w:ilvl w:val="1"/>
          <w:numId w:val="26"/>
        </w:numPr>
        <w:tabs>
          <w:tab w:val="left" w:pos="567"/>
        </w:tabs>
        <w:jc w:val="both"/>
        <w:rPr>
          <w:sz w:val="24"/>
          <w:szCs w:val="24"/>
        </w:rPr>
      </w:pPr>
      <w:r>
        <w:rPr>
          <w:sz w:val="24"/>
          <w:szCs w:val="24"/>
        </w:rPr>
        <w:t>Раскомментировать строки</w:t>
      </w:r>
    </w:p>
    <w:p w:rsidR="00F43297" w:rsidRPr="00F43297" w:rsidRDefault="00F43297" w:rsidP="00F43297">
      <w:pPr>
        <w:autoSpaceDE w:val="0"/>
        <w:autoSpaceDN w:val="0"/>
        <w:adjustRightInd w:val="0"/>
        <w:rPr>
          <w:rFonts w:ascii="Consolas" w:hAnsi="Consolas" w:cs="Consolas"/>
          <w:sz w:val="19"/>
          <w:szCs w:val="19"/>
          <w:lang w:val="en-US"/>
        </w:rPr>
      </w:pPr>
      <w:r w:rsidRPr="00F43297">
        <w:rPr>
          <w:rFonts w:ascii="Consolas" w:hAnsi="Consolas" w:cs="Consolas"/>
          <w:sz w:val="19"/>
          <w:szCs w:val="19"/>
          <w:lang w:val="en-US"/>
        </w:rPr>
        <w:t xml:space="preserve">   </w:t>
      </w:r>
      <w:r>
        <w:rPr>
          <w:rFonts w:ascii="Consolas" w:hAnsi="Consolas" w:cs="Consolas"/>
          <w:sz w:val="19"/>
          <w:szCs w:val="19"/>
          <w:lang w:val="en-US"/>
        </w:rPr>
        <w:t xml:space="preserve"> </w:t>
      </w:r>
      <w:r w:rsidRPr="00F43297">
        <w:rPr>
          <w:rFonts w:ascii="Consolas" w:hAnsi="Consolas" w:cs="Consolas"/>
          <w:sz w:val="19"/>
          <w:szCs w:val="19"/>
          <w:lang w:val="en-US"/>
        </w:rPr>
        <w:t xml:space="preserve">        Test defTest = new TestDefWay();</w:t>
      </w:r>
    </w:p>
    <w:p w:rsidR="00F43297" w:rsidRPr="00FC409C" w:rsidRDefault="00F43297" w:rsidP="00FC409C">
      <w:pPr>
        <w:rPr>
          <w:rFonts w:ascii="Consolas" w:hAnsi="Consolas" w:cs="Consolas"/>
          <w:sz w:val="19"/>
          <w:szCs w:val="19"/>
          <w:lang w:val="en-US"/>
        </w:rPr>
      </w:pPr>
      <w:r>
        <w:rPr>
          <w:rFonts w:ascii="Consolas" w:hAnsi="Consolas" w:cs="Consolas"/>
          <w:sz w:val="19"/>
          <w:szCs w:val="19"/>
          <w:lang w:val="en-US"/>
        </w:rPr>
        <w:t xml:space="preserve">   </w:t>
      </w:r>
      <w:r w:rsidRPr="00F43297">
        <w:rPr>
          <w:rFonts w:ascii="Consolas" w:hAnsi="Consolas" w:cs="Consolas"/>
          <w:sz w:val="19"/>
          <w:szCs w:val="19"/>
          <w:lang w:val="en-US"/>
        </w:rPr>
        <w:t xml:space="preserve"> </w:t>
      </w:r>
      <w:r>
        <w:rPr>
          <w:rFonts w:ascii="Consolas" w:hAnsi="Consolas" w:cs="Consolas"/>
          <w:sz w:val="19"/>
          <w:szCs w:val="19"/>
          <w:lang w:val="en-US"/>
        </w:rPr>
        <w:t xml:space="preserve">    </w:t>
      </w:r>
      <w:r w:rsidRPr="00F43297">
        <w:rPr>
          <w:rFonts w:ascii="Consolas" w:hAnsi="Consolas" w:cs="Consolas"/>
          <w:sz w:val="19"/>
          <w:szCs w:val="19"/>
          <w:lang w:val="en-US"/>
        </w:rPr>
        <w:t xml:space="preserve">    </w:t>
      </w:r>
      <w:r w:rsidRPr="00FC409C">
        <w:rPr>
          <w:rFonts w:ascii="Consolas" w:hAnsi="Consolas" w:cs="Consolas"/>
          <w:sz w:val="19"/>
          <w:szCs w:val="19"/>
          <w:lang w:val="en-US"/>
        </w:rPr>
        <w:t>defTest.run();</w:t>
      </w:r>
    </w:p>
    <w:p w:rsidR="00F43297" w:rsidRDefault="00F43297" w:rsidP="0076250D">
      <w:pPr>
        <w:numPr>
          <w:ilvl w:val="1"/>
          <w:numId w:val="26"/>
        </w:numPr>
        <w:tabs>
          <w:tab w:val="left" w:pos="567"/>
        </w:tabs>
        <w:jc w:val="both"/>
        <w:rPr>
          <w:sz w:val="24"/>
          <w:szCs w:val="24"/>
        </w:rPr>
      </w:pPr>
      <w:r>
        <w:rPr>
          <w:sz w:val="24"/>
          <w:szCs w:val="24"/>
        </w:rPr>
        <w:t>Закомментировать все остальные строки</w:t>
      </w:r>
    </w:p>
    <w:p w:rsidR="00FC409C" w:rsidRPr="00FC409C" w:rsidRDefault="00FC409C" w:rsidP="0076250D">
      <w:pPr>
        <w:numPr>
          <w:ilvl w:val="1"/>
          <w:numId w:val="26"/>
        </w:numPr>
        <w:tabs>
          <w:tab w:val="left" w:pos="567"/>
        </w:tabs>
        <w:jc w:val="both"/>
        <w:rPr>
          <w:sz w:val="24"/>
          <w:szCs w:val="24"/>
        </w:rPr>
      </w:pPr>
      <w:r w:rsidRPr="00FC409C">
        <w:rPr>
          <w:sz w:val="24"/>
          <w:szCs w:val="24"/>
        </w:rPr>
        <w:t xml:space="preserve">Выбрать функцию, на которой хочется запустить алгоритм. Для этого открыть файл </w:t>
      </w:r>
      <w:r w:rsidRPr="00FC409C">
        <w:rPr>
          <w:sz w:val="24"/>
          <w:szCs w:val="24"/>
          <w:lang w:val="en-US"/>
        </w:rPr>
        <w:t>TestDefWay</w:t>
      </w:r>
      <w:r w:rsidRPr="00FC409C">
        <w:rPr>
          <w:sz w:val="24"/>
          <w:szCs w:val="24"/>
        </w:rPr>
        <w:t>.</w:t>
      </w:r>
      <w:r w:rsidRPr="00FC409C">
        <w:rPr>
          <w:sz w:val="24"/>
          <w:szCs w:val="24"/>
          <w:lang w:val="en-US"/>
        </w:rPr>
        <w:t>cs</w:t>
      </w:r>
      <w:r w:rsidRPr="00FC409C">
        <w:rPr>
          <w:sz w:val="24"/>
          <w:szCs w:val="24"/>
        </w:rPr>
        <w:t xml:space="preserve"> и в функции </w:t>
      </w:r>
      <w:r w:rsidRPr="00FC409C">
        <w:rPr>
          <w:sz w:val="24"/>
          <w:szCs w:val="24"/>
          <w:lang w:val="en-US"/>
        </w:rPr>
        <w:t>run</w:t>
      </w:r>
      <w:r w:rsidRPr="00FC409C">
        <w:rPr>
          <w:sz w:val="24"/>
          <w:szCs w:val="24"/>
        </w:rPr>
        <w:t>() закомментировать ненужные блоки функции, оставить только нужную. Под блоком подразумевается совокупность строк инициализации алгоритма, его запуска и вывода результата, например:</w:t>
      </w:r>
    </w:p>
    <w:p w:rsidR="00FC409C" w:rsidRPr="00FC409C" w:rsidRDefault="00FC409C" w:rsidP="00FC409C">
      <w:pPr>
        <w:autoSpaceDE w:val="0"/>
        <w:autoSpaceDN w:val="0"/>
        <w:adjustRightInd w:val="0"/>
        <w:rPr>
          <w:rFonts w:ascii="Consolas" w:hAnsi="Consolas" w:cs="Consolas"/>
          <w:color w:val="000000"/>
          <w:sz w:val="20"/>
          <w:lang w:val="en-US"/>
        </w:rPr>
      </w:pPr>
      <w:r w:rsidRPr="00F720B4">
        <w:rPr>
          <w:rFonts w:ascii="Consolas" w:hAnsi="Consolas" w:cs="Consolas"/>
          <w:color w:val="000000"/>
          <w:sz w:val="20"/>
        </w:rPr>
        <w:t xml:space="preserve">            </w:t>
      </w:r>
      <w:r w:rsidRPr="00FC409C">
        <w:rPr>
          <w:rFonts w:ascii="Consolas" w:hAnsi="Consolas" w:cs="Consolas"/>
          <w:color w:val="000000"/>
          <w:sz w:val="20"/>
          <w:lang w:val="en-US"/>
        </w:rPr>
        <w:t xml:space="preserve">Tests.SinXCosXCosY SinXCosXCosY = </w:t>
      </w:r>
      <w:r w:rsidRPr="00FC409C">
        <w:rPr>
          <w:rFonts w:ascii="Consolas" w:hAnsi="Consolas" w:cs="Consolas"/>
          <w:color w:val="0000FF"/>
          <w:sz w:val="20"/>
          <w:lang w:val="en-US"/>
        </w:rPr>
        <w:t>new</w:t>
      </w:r>
      <w:r w:rsidRPr="00FC409C">
        <w:rPr>
          <w:rFonts w:ascii="Consolas" w:hAnsi="Consolas" w:cs="Consolas"/>
          <w:color w:val="000000"/>
          <w:sz w:val="20"/>
          <w:lang w:val="en-US"/>
        </w:rPr>
        <w:t xml:space="preserve"> Tests.SinXCosXCosY();</w:t>
      </w:r>
    </w:p>
    <w:p w:rsidR="00FC409C" w:rsidRPr="00FC409C" w:rsidRDefault="00FC409C" w:rsidP="00FC409C">
      <w:pPr>
        <w:autoSpaceDE w:val="0"/>
        <w:autoSpaceDN w:val="0"/>
        <w:adjustRightInd w:val="0"/>
        <w:rPr>
          <w:rFonts w:ascii="Consolas" w:hAnsi="Consolas" w:cs="Consolas"/>
          <w:color w:val="000000"/>
          <w:sz w:val="20"/>
          <w:lang w:val="en-US"/>
        </w:rPr>
      </w:pPr>
      <w:r w:rsidRPr="00FC409C">
        <w:rPr>
          <w:rFonts w:ascii="Consolas" w:hAnsi="Consolas" w:cs="Consolas"/>
          <w:color w:val="000000"/>
          <w:sz w:val="20"/>
          <w:lang w:val="en-US"/>
        </w:rPr>
        <w:t xml:space="preserve">            Console.WriteLine(SinXCosXCosY.name + </w:t>
      </w:r>
      <w:r w:rsidRPr="00FC409C">
        <w:rPr>
          <w:rFonts w:ascii="Consolas" w:hAnsi="Consolas" w:cs="Consolas"/>
          <w:color w:val="A31515"/>
          <w:sz w:val="20"/>
          <w:lang w:val="en-US"/>
        </w:rPr>
        <w:t>" Test START"</w:t>
      </w:r>
      <w:r w:rsidRPr="00FC409C">
        <w:rPr>
          <w:rFonts w:ascii="Consolas" w:hAnsi="Consolas" w:cs="Consolas"/>
          <w:color w:val="000000"/>
          <w:sz w:val="20"/>
          <w:lang w:val="en-US"/>
        </w:rPr>
        <w:t>);</w:t>
      </w:r>
    </w:p>
    <w:p w:rsidR="00FC409C" w:rsidRPr="00FC409C" w:rsidRDefault="00FC409C" w:rsidP="00FC409C">
      <w:pPr>
        <w:autoSpaceDE w:val="0"/>
        <w:autoSpaceDN w:val="0"/>
        <w:adjustRightInd w:val="0"/>
        <w:rPr>
          <w:rFonts w:ascii="Consolas" w:hAnsi="Consolas" w:cs="Consolas"/>
          <w:color w:val="000000"/>
          <w:sz w:val="20"/>
          <w:lang w:val="en-US"/>
        </w:rPr>
      </w:pPr>
      <w:r w:rsidRPr="00FC409C">
        <w:rPr>
          <w:rFonts w:ascii="Consolas" w:hAnsi="Consolas" w:cs="Consolas"/>
          <w:color w:val="000000"/>
          <w:sz w:val="20"/>
          <w:lang w:val="en-US"/>
        </w:rPr>
        <w:t xml:space="preserve">            interAmount = test(SinXCosXCosY.configFile, SinXCosXCosY.pointFile, SinXCosXCosY);</w:t>
      </w:r>
    </w:p>
    <w:p w:rsidR="00FC409C" w:rsidRPr="00FC409C" w:rsidRDefault="00FC409C" w:rsidP="00FC409C">
      <w:pPr>
        <w:rPr>
          <w:sz w:val="20"/>
          <w:lang w:val="en-US"/>
        </w:rPr>
      </w:pPr>
      <w:r w:rsidRPr="00FC409C">
        <w:rPr>
          <w:rFonts w:ascii="Consolas" w:hAnsi="Consolas" w:cs="Consolas"/>
          <w:color w:val="000000"/>
          <w:sz w:val="20"/>
          <w:lang w:val="en-US"/>
        </w:rPr>
        <w:t xml:space="preserve">         Console.WriteLine(SinXCosXCosY.name + </w:t>
      </w:r>
      <w:r w:rsidRPr="00FC409C">
        <w:rPr>
          <w:rFonts w:ascii="Consolas" w:hAnsi="Consolas" w:cs="Consolas"/>
          <w:color w:val="A31515"/>
          <w:sz w:val="20"/>
          <w:lang w:val="en-US"/>
        </w:rPr>
        <w:t>" Test END in "</w:t>
      </w:r>
      <w:r w:rsidRPr="00FC409C">
        <w:rPr>
          <w:rFonts w:ascii="Consolas" w:hAnsi="Consolas" w:cs="Consolas"/>
          <w:color w:val="000000"/>
          <w:sz w:val="20"/>
          <w:lang w:val="en-US"/>
        </w:rPr>
        <w:t xml:space="preserve"> + interAmount + </w:t>
      </w:r>
      <w:r w:rsidRPr="00FC409C">
        <w:rPr>
          <w:rFonts w:ascii="Consolas" w:hAnsi="Consolas" w:cs="Consolas"/>
          <w:color w:val="A31515"/>
          <w:sz w:val="20"/>
          <w:lang w:val="en-US"/>
        </w:rPr>
        <w:t>" iterations"</w:t>
      </w:r>
      <w:r w:rsidRPr="00FC409C">
        <w:rPr>
          <w:rFonts w:ascii="Consolas" w:hAnsi="Consolas" w:cs="Consolas"/>
          <w:color w:val="000000"/>
          <w:sz w:val="20"/>
          <w:lang w:val="en-US"/>
        </w:rPr>
        <w:t>);</w:t>
      </w:r>
    </w:p>
    <w:p w:rsidR="00FC409C" w:rsidRPr="00FC409C" w:rsidRDefault="00FC409C" w:rsidP="00FC409C">
      <w:pPr>
        <w:pStyle w:val="afb"/>
        <w:numPr>
          <w:ilvl w:val="1"/>
          <w:numId w:val="26"/>
        </w:numPr>
        <w:rPr>
          <w:sz w:val="24"/>
          <w:szCs w:val="24"/>
        </w:rPr>
      </w:pPr>
      <w:r w:rsidRPr="00FC409C">
        <w:rPr>
          <w:sz w:val="24"/>
          <w:szCs w:val="24"/>
        </w:rPr>
        <w:t>Запустить</w:t>
      </w:r>
      <w:r>
        <w:rPr>
          <w:sz w:val="24"/>
          <w:szCs w:val="24"/>
        </w:rPr>
        <w:t xml:space="preserve"> программу из </w:t>
      </w:r>
      <w:r>
        <w:rPr>
          <w:sz w:val="24"/>
          <w:szCs w:val="24"/>
          <w:lang w:val="en-US"/>
        </w:rPr>
        <w:t>Visual</w:t>
      </w:r>
      <w:r w:rsidRPr="00FC409C">
        <w:rPr>
          <w:sz w:val="24"/>
          <w:szCs w:val="24"/>
        </w:rPr>
        <w:t xml:space="preserve"> </w:t>
      </w:r>
      <w:r>
        <w:rPr>
          <w:sz w:val="24"/>
          <w:szCs w:val="24"/>
          <w:lang w:val="en-US"/>
        </w:rPr>
        <w:t>Studio</w:t>
      </w:r>
      <w:r w:rsidRPr="00FC409C">
        <w:rPr>
          <w:sz w:val="24"/>
          <w:szCs w:val="24"/>
        </w:rPr>
        <w:t xml:space="preserve">, </w:t>
      </w:r>
      <w:r>
        <w:rPr>
          <w:sz w:val="24"/>
          <w:szCs w:val="24"/>
        </w:rPr>
        <w:t xml:space="preserve">нажав </w:t>
      </w:r>
      <w:r>
        <w:rPr>
          <w:sz w:val="24"/>
          <w:szCs w:val="24"/>
          <w:lang w:val="en-US"/>
        </w:rPr>
        <w:t>F</w:t>
      </w:r>
      <w:r w:rsidRPr="00FC409C">
        <w:rPr>
          <w:sz w:val="24"/>
          <w:szCs w:val="24"/>
        </w:rPr>
        <w:t>5</w:t>
      </w:r>
      <w:r>
        <w:rPr>
          <w:sz w:val="24"/>
          <w:szCs w:val="24"/>
        </w:rPr>
        <w:t xml:space="preserve"> или «Начать отладку»</w:t>
      </w:r>
    </w:p>
    <w:p w:rsidR="00314710" w:rsidRPr="00FC409C" w:rsidRDefault="00314710" w:rsidP="00314710">
      <w:pPr>
        <w:tabs>
          <w:tab w:val="left" w:pos="1134"/>
        </w:tabs>
        <w:jc w:val="both"/>
        <w:rPr>
          <w:sz w:val="24"/>
          <w:szCs w:val="24"/>
        </w:rPr>
      </w:pPr>
    </w:p>
    <w:p w:rsidR="0057539E" w:rsidRDefault="0057539E" w:rsidP="00314710">
      <w:pPr>
        <w:tabs>
          <w:tab w:val="left" w:pos="1134"/>
        </w:tabs>
        <w:jc w:val="both"/>
        <w:rPr>
          <w:sz w:val="24"/>
          <w:szCs w:val="24"/>
        </w:rPr>
      </w:pPr>
      <w:r w:rsidRPr="00C11977">
        <w:rPr>
          <w:sz w:val="24"/>
          <w:szCs w:val="24"/>
        </w:rPr>
        <w:t>Результат испытания</w:t>
      </w:r>
      <w:r w:rsidR="00314710">
        <w:rPr>
          <w:sz w:val="24"/>
          <w:szCs w:val="24"/>
        </w:rPr>
        <w:t xml:space="preserve"> </w:t>
      </w:r>
      <w:r w:rsidR="00524F27">
        <w:rPr>
          <w:sz w:val="24"/>
          <w:szCs w:val="24"/>
        </w:rPr>
        <w:t xml:space="preserve">пункта 1 </w:t>
      </w:r>
      <w:r w:rsidR="00314710">
        <w:rPr>
          <w:sz w:val="24"/>
          <w:szCs w:val="24"/>
        </w:rPr>
        <w:t xml:space="preserve">считается положительным, если </w:t>
      </w:r>
      <w:r w:rsidR="00FC409C">
        <w:rPr>
          <w:sz w:val="24"/>
          <w:szCs w:val="24"/>
        </w:rPr>
        <w:t>в</w:t>
      </w:r>
      <w:r w:rsidR="00631808">
        <w:rPr>
          <w:sz w:val="24"/>
          <w:szCs w:val="24"/>
        </w:rPr>
        <w:t xml:space="preserve"> консоле будет сначала выведено сообщение:</w:t>
      </w:r>
    </w:p>
    <w:p w:rsidR="00631808" w:rsidRDefault="00631808" w:rsidP="00314710">
      <w:pPr>
        <w:tabs>
          <w:tab w:val="left" w:pos="1134"/>
        </w:tabs>
        <w:jc w:val="both"/>
        <w:rPr>
          <w:sz w:val="24"/>
          <w:szCs w:val="24"/>
        </w:rPr>
      </w:pPr>
      <w:r w:rsidRPr="00F720B4">
        <w:rPr>
          <w:sz w:val="24"/>
          <w:szCs w:val="24"/>
        </w:rPr>
        <w:t>&lt;</w:t>
      </w:r>
      <w:r>
        <w:rPr>
          <w:sz w:val="24"/>
          <w:szCs w:val="24"/>
        </w:rPr>
        <w:t>Имя функции</w:t>
      </w:r>
      <w:r w:rsidRPr="00F720B4">
        <w:rPr>
          <w:sz w:val="24"/>
          <w:szCs w:val="24"/>
        </w:rPr>
        <w:t xml:space="preserve">&gt; </w:t>
      </w:r>
      <w:r>
        <w:rPr>
          <w:sz w:val="24"/>
          <w:szCs w:val="24"/>
          <w:lang w:val="en-US"/>
        </w:rPr>
        <w:t>Test</w:t>
      </w:r>
      <w:r w:rsidRPr="00F720B4">
        <w:rPr>
          <w:sz w:val="24"/>
          <w:szCs w:val="24"/>
        </w:rPr>
        <w:t xml:space="preserve"> </w:t>
      </w:r>
      <w:r>
        <w:rPr>
          <w:sz w:val="24"/>
          <w:szCs w:val="24"/>
          <w:lang w:val="en-US"/>
        </w:rPr>
        <w:t>START</w:t>
      </w:r>
    </w:p>
    <w:p w:rsidR="00631808" w:rsidRDefault="00631808" w:rsidP="00314710">
      <w:pPr>
        <w:tabs>
          <w:tab w:val="left" w:pos="1134"/>
        </w:tabs>
        <w:jc w:val="both"/>
        <w:rPr>
          <w:sz w:val="24"/>
          <w:szCs w:val="24"/>
        </w:rPr>
      </w:pPr>
      <w:r>
        <w:rPr>
          <w:sz w:val="24"/>
          <w:szCs w:val="24"/>
        </w:rPr>
        <w:t>А следующим сообщением будет выведено сообщение:</w:t>
      </w:r>
    </w:p>
    <w:p w:rsidR="00631808" w:rsidRPr="00631808" w:rsidRDefault="00631808" w:rsidP="00314710">
      <w:pPr>
        <w:tabs>
          <w:tab w:val="left" w:pos="1134"/>
        </w:tabs>
        <w:jc w:val="both"/>
        <w:rPr>
          <w:sz w:val="24"/>
          <w:szCs w:val="24"/>
        </w:rPr>
      </w:pPr>
      <w:r w:rsidRPr="00631808">
        <w:rPr>
          <w:sz w:val="24"/>
          <w:szCs w:val="24"/>
        </w:rPr>
        <w:t>&lt;</w:t>
      </w:r>
      <w:r>
        <w:rPr>
          <w:sz w:val="24"/>
          <w:szCs w:val="24"/>
        </w:rPr>
        <w:t>Имя</w:t>
      </w:r>
      <w:r w:rsidRPr="00631808">
        <w:rPr>
          <w:sz w:val="24"/>
          <w:szCs w:val="24"/>
        </w:rPr>
        <w:t xml:space="preserve"> </w:t>
      </w:r>
      <w:r>
        <w:rPr>
          <w:sz w:val="24"/>
          <w:szCs w:val="24"/>
        </w:rPr>
        <w:t>функции</w:t>
      </w:r>
      <w:r w:rsidRPr="00631808">
        <w:rPr>
          <w:sz w:val="24"/>
          <w:szCs w:val="24"/>
        </w:rPr>
        <w:t xml:space="preserve">&gt; </w:t>
      </w:r>
      <w:r>
        <w:rPr>
          <w:sz w:val="24"/>
          <w:szCs w:val="24"/>
          <w:lang w:val="en-US"/>
        </w:rPr>
        <w:t>Test</w:t>
      </w:r>
      <w:r w:rsidRPr="00631808">
        <w:rPr>
          <w:sz w:val="24"/>
          <w:szCs w:val="24"/>
        </w:rPr>
        <w:t xml:space="preserve"> </w:t>
      </w:r>
      <w:r>
        <w:rPr>
          <w:sz w:val="24"/>
          <w:szCs w:val="24"/>
          <w:lang w:val="en-US"/>
        </w:rPr>
        <w:t>END</w:t>
      </w:r>
      <w:r w:rsidRPr="00631808">
        <w:rPr>
          <w:sz w:val="24"/>
          <w:szCs w:val="24"/>
        </w:rPr>
        <w:t xml:space="preserve"> </w:t>
      </w:r>
      <w:r>
        <w:rPr>
          <w:sz w:val="24"/>
          <w:szCs w:val="24"/>
          <w:lang w:val="en-US"/>
        </w:rPr>
        <w:t>in</w:t>
      </w:r>
      <w:r w:rsidRPr="00631808">
        <w:rPr>
          <w:sz w:val="24"/>
          <w:szCs w:val="24"/>
        </w:rPr>
        <w:t xml:space="preserve"> &lt;</w:t>
      </w:r>
      <w:r>
        <w:rPr>
          <w:sz w:val="24"/>
          <w:szCs w:val="24"/>
        </w:rPr>
        <w:t>количество итераций</w:t>
      </w:r>
      <w:r w:rsidRPr="00631808">
        <w:rPr>
          <w:sz w:val="24"/>
          <w:szCs w:val="24"/>
        </w:rPr>
        <w:t>&gt;</w:t>
      </w:r>
      <w:r>
        <w:rPr>
          <w:sz w:val="24"/>
          <w:szCs w:val="24"/>
          <w:lang w:val="en-US"/>
        </w:rPr>
        <w:t xml:space="preserve"> iterations</w:t>
      </w:r>
    </w:p>
    <w:p w:rsidR="00714550" w:rsidRPr="00631808" w:rsidRDefault="00714550" w:rsidP="00314710">
      <w:pPr>
        <w:tabs>
          <w:tab w:val="left" w:pos="1134"/>
        </w:tabs>
        <w:jc w:val="both"/>
        <w:rPr>
          <w:sz w:val="24"/>
          <w:szCs w:val="24"/>
        </w:rPr>
      </w:pPr>
    </w:p>
    <w:p w:rsidR="0057539E" w:rsidRPr="00631808" w:rsidRDefault="0057539E" w:rsidP="00C11977">
      <w:pPr>
        <w:tabs>
          <w:tab w:val="left" w:pos="1134"/>
        </w:tabs>
        <w:ind w:left="567"/>
        <w:jc w:val="both"/>
        <w:rPr>
          <w:sz w:val="24"/>
          <w:szCs w:val="24"/>
        </w:rPr>
      </w:pPr>
    </w:p>
    <w:p w:rsidR="00FC409C" w:rsidRPr="00FC409C" w:rsidRDefault="00FC409C" w:rsidP="00FC409C">
      <w:pPr>
        <w:pStyle w:val="afb"/>
        <w:numPr>
          <w:ilvl w:val="0"/>
          <w:numId w:val="26"/>
        </w:numPr>
        <w:suppressAutoHyphens/>
        <w:ind w:left="0" w:firstLine="0"/>
        <w:jc w:val="both"/>
        <w:rPr>
          <w:sz w:val="24"/>
          <w:szCs w:val="24"/>
        </w:rPr>
      </w:pPr>
      <w:r w:rsidRPr="00FC409C">
        <w:rPr>
          <w:sz w:val="24"/>
          <w:szCs w:val="24"/>
        </w:rPr>
        <w:t>Запустить алгоритм «Случайный лес» ПО «</w:t>
      </w:r>
      <w:r w:rsidRPr="00FC409C">
        <w:rPr>
          <w:sz w:val="24"/>
          <w:szCs w:val="24"/>
          <w:lang w:val="en-US"/>
        </w:rPr>
        <w:t>APPROX</w:t>
      </w:r>
      <w:r w:rsidRPr="00FC409C">
        <w:rPr>
          <w:sz w:val="24"/>
          <w:szCs w:val="24"/>
        </w:rPr>
        <w:t xml:space="preserve">» согласно </w:t>
      </w:r>
      <w:r w:rsidRPr="00FC409C">
        <w:rPr>
          <w:sz w:val="24"/>
          <w:szCs w:val="24"/>
          <w:highlight w:val="yellow"/>
        </w:rPr>
        <w:t xml:space="preserve">пункту 8 раздела «Установка и запуск </w:t>
      </w:r>
      <w:r w:rsidRPr="00FC409C">
        <w:rPr>
          <w:sz w:val="24"/>
          <w:szCs w:val="24"/>
          <w:highlight w:val="yellow"/>
          <w:lang w:val="en-US"/>
        </w:rPr>
        <w:t>APPROX</w:t>
      </w:r>
      <w:r w:rsidRPr="00FC409C">
        <w:rPr>
          <w:sz w:val="24"/>
          <w:szCs w:val="24"/>
          <w:highlight w:val="yellow"/>
        </w:rPr>
        <w:t xml:space="preserve"> системы» «Руководства системного оператора»</w:t>
      </w:r>
      <w:r w:rsidRPr="00FC409C">
        <w:rPr>
          <w:sz w:val="24"/>
          <w:szCs w:val="24"/>
        </w:rPr>
        <w:t xml:space="preserve"> ПО «</w:t>
      </w:r>
      <w:r w:rsidRPr="00FC409C">
        <w:rPr>
          <w:sz w:val="24"/>
          <w:szCs w:val="24"/>
          <w:lang w:val="en-US"/>
        </w:rPr>
        <w:t>APPROX</w:t>
      </w:r>
      <w:r w:rsidRPr="00FC409C">
        <w:rPr>
          <w:sz w:val="24"/>
          <w:szCs w:val="24"/>
        </w:rPr>
        <w:t>» [4], а именно:</w:t>
      </w:r>
    </w:p>
    <w:p w:rsidR="00FC409C" w:rsidRPr="0076250D" w:rsidRDefault="00FC409C" w:rsidP="00FC409C">
      <w:pPr>
        <w:numPr>
          <w:ilvl w:val="1"/>
          <w:numId w:val="26"/>
        </w:numPr>
        <w:tabs>
          <w:tab w:val="left" w:pos="567"/>
        </w:tabs>
        <w:jc w:val="both"/>
        <w:rPr>
          <w:sz w:val="24"/>
          <w:szCs w:val="24"/>
        </w:rPr>
      </w:pPr>
      <w:r w:rsidRPr="00714550">
        <w:rPr>
          <w:sz w:val="24"/>
          <w:szCs w:val="24"/>
        </w:rPr>
        <w:t>Для запуска ПО «</w:t>
      </w:r>
      <w:r>
        <w:rPr>
          <w:sz w:val="24"/>
          <w:szCs w:val="24"/>
          <w:lang w:val="en-US"/>
        </w:rPr>
        <w:t>APPROX</w:t>
      </w:r>
      <w:r w:rsidRPr="00714550">
        <w:rPr>
          <w:sz w:val="24"/>
          <w:szCs w:val="24"/>
        </w:rPr>
        <w:t xml:space="preserve">» </w:t>
      </w:r>
      <w:r>
        <w:rPr>
          <w:sz w:val="24"/>
          <w:szCs w:val="24"/>
        </w:rPr>
        <w:t>открыть</w:t>
      </w:r>
      <w:r w:rsidRPr="00714550">
        <w:rPr>
          <w:sz w:val="24"/>
          <w:szCs w:val="24"/>
        </w:rPr>
        <w:t xml:space="preserve"> </w:t>
      </w:r>
      <w:r>
        <w:rPr>
          <w:sz w:val="24"/>
          <w:szCs w:val="24"/>
        </w:rPr>
        <w:t xml:space="preserve">проект в </w:t>
      </w:r>
      <w:r>
        <w:rPr>
          <w:sz w:val="24"/>
          <w:szCs w:val="24"/>
          <w:lang w:val="en-US"/>
        </w:rPr>
        <w:t>Visual</w:t>
      </w:r>
      <w:r w:rsidRPr="0076250D">
        <w:rPr>
          <w:sz w:val="24"/>
          <w:szCs w:val="24"/>
        </w:rPr>
        <w:t xml:space="preserve"> </w:t>
      </w:r>
      <w:r>
        <w:rPr>
          <w:sz w:val="24"/>
          <w:szCs w:val="24"/>
          <w:lang w:val="en-US"/>
        </w:rPr>
        <w:t>Studio</w:t>
      </w:r>
    </w:p>
    <w:p w:rsidR="00FC409C" w:rsidRPr="00F43297" w:rsidRDefault="00FC409C" w:rsidP="00FC409C">
      <w:pPr>
        <w:numPr>
          <w:ilvl w:val="1"/>
          <w:numId w:val="26"/>
        </w:numPr>
        <w:tabs>
          <w:tab w:val="left" w:pos="567"/>
        </w:tabs>
        <w:jc w:val="both"/>
        <w:rPr>
          <w:sz w:val="24"/>
          <w:szCs w:val="24"/>
        </w:rPr>
      </w:pPr>
      <w:r>
        <w:rPr>
          <w:sz w:val="24"/>
          <w:szCs w:val="24"/>
        </w:rPr>
        <w:t xml:space="preserve">Открыть файл </w:t>
      </w:r>
      <w:r>
        <w:rPr>
          <w:sz w:val="24"/>
          <w:szCs w:val="24"/>
          <w:lang w:val="en-US"/>
        </w:rPr>
        <w:t>Program.cs</w:t>
      </w:r>
    </w:p>
    <w:p w:rsidR="00FC409C" w:rsidRDefault="00FC409C" w:rsidP="00FC409C">
      <w:pPr>
        <w:numPr>
          <w:ilvl w:val="1"/>
          <w:numId w:val="26"/>
        </w:numPr>
        <w:tabs>
          <w:tab w:val="left" w:pos="567"/>
        </w:tabs>
        <w:jc w:val="both"/>
        <w:rPr>
          <w:sz w:val="24"/>
          <w:szCs w:val="24"/>
        </w:rPr>
      </w:pPr>
      <w:r>
        <w:rPr>
          <w:sz w:val="24"/>
          <w:szCs w:val="24"/>
        </w:rPr>
        <w:t>Раскомментировать строки</w:t>
      </w:r>
    </w:p>
    <w:p w:rsidR="00FC409C" w:rsidRP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sz w:val="19"/>
          <w:szCs w:val="19"/>
          <w:lang w:val="en-US"/>
        </w:rPr>
        <w:t xml:space="preserve">   </w:t>
      </w:r>
      <w:r w:rsidRPr="00FC409C">
        <w:rPr>
          <w:rFonts w:ascii="Consolas" w:hAnsi="Consolas" w:cs="Consolas"/>
          <w:color w:val="000000"/>
          <w:sz w:val="19"/>
          <w:szCs w:val="19"/>
          <w:lang w:val="en-US"/>
        </w:rPr>
        <w:t xml:space="preserve">         randomForestTest = </w:t>
      </w:r>
      <w:r w:rsidRPr="00FC409C">
        <w:rPr>
          <w:rFonts w:ascii="Consolas" w:hAnsi="Consolas" w:cs="Consolas"/>
          <w:color w:val="0000FF"/>
          <w:sz w:val="19"/>
          <w:szCs w:val="19"/>
          <w:lang w:val="en-US"/>
        </w:rPr>
        <w:t>new</w:t>
      </w:r>
      <w:r w:rsidRPr="00FC409C">
        <w:rPr>
          <w:rFonts w:ascii="Consolas" w:hAnsi="Consolas" w:cs="Consolas"/>
          <w:color w:val="000000"/>
          <w:sz w:val="19"/>
          <w:szCs w:val="19"/>
          <w:lang w:val="en-US"/>
        </w:rPr>
        <w:t xml:space="preserve"> TestRandomForestLearnAndDoOnOne();</w:t>
      </w:r>
    </w:p>
    <w:p w:rsidR="00FC409C" w:rsidRPr="00FC409C" w:rsidRDefault="00FC409C" w:rsidP="00FC409C">
      <w:pPr>
        <w:autoSpaceDE w:val="0"/>
        <w:autoSpaceDN w:val="0"/>
        <w:adjustRightInd w:val="0"/>
        <w:rPr>
          <w:lang w:val="en-US"/>
        </w:rPr>
      </w:pPr>
      <w:r w:rsidRPr="00FC409C">
        <w:rPr>
          <w:rFonts w:ascii="Consolas" w:hAnsi="Consolas" w:cs="Consolas"/>
          <w:color w:val="000000"/>
          <w:sz w:val="19"/>
          <w:szCs w:val="19"/>
          <w:lang w:val="en-US"/>
        </w:rPr>
        <w:t xml:space="preserve">            randomForestTest.run();</w:t>
      </w:r>
    </w:p>
    <w:p w:rsidR="004D7EDD" w:rsidRDefault="0057539E" w:rsidP="00FC409C">
      <w:pPr>
        <w:numPr>
          <w:ilvl w:val="1"/>
          <w:numId w:val="26"/>
        </w:numPr>
        <w:tabs>
          <w:tab w:val="left" w:pos="567"/>
        </w:tabs>
        <w:jc w:val="both"/>
        <w:rPr>
          <w:sz w:val="24"/>
          <w:szCs w:val="24"/>
        </w:rPr>
      </w:pPr>
      <w:r w:rsidRPr="00C11977">
        <w:rPr>
          <w:sz w:val="24"/>
          <w:szCs w:val="24"/>
        </w:rPr>
        <w:t xml:space="preserve">. </w:t>
      </w:r>
      <w:r w:rsidR="00FC409C">
        <w:rPr>
          <w:sz w:val="24"/>
          <w:szCs w:val="24"/>
        </w:rPr>
        <w:t>Закомментировать все остальные строки</w:t>
      </w:r>
    </w:p>
    <w:p w:rsidR="00FC409C" w:rsidRDefault="00FC409C" w:rsidP="00FC409C">
      <w:pPr>
        <w:numPr>
          <w:ilvl w:val="1"/>
          <w:numId w:val="26"/>
        </w:numPr>
        <w:tabs>
          <w:tab w:val="left" w:pos="567"/>
        </w:tabs>
        <w:jc w:val="both"/>
        <w:rPr>
          <w:sz w:val="24"/>
          <w:szCs w:val="24"/>
        </w:rPr>
      </w:pPr>
      <w:r>
        <w:rPr>
          <w:sz w:val="24"/>
          <w:szCs w:val="24"/>
        </w:rPr>
        <w:t>Выбрать функцию, на которой хочется запустить алгоритм. Для этого открыть файл</w:t>
      </w:r>
      <w:r w:rsidRPr="00FC409C">
        <w:rPr>
          <w:sz w:val="24"/>
          <w:szCs w:val="24"/>
        </w:rPr>
        <w:t xml:space="preserve"> </w:t>
      </w:r>
      <w:r>
        <w:rPr>
          <w:sz w:val="24"/>
          <w:szCs w:val="24"/>
          <w:lang w:val="en-US"/>
        </w:rPr>
        <w:t>TestRandomForestLearnAndDoOnOne</w:t>
      </w:r>
      <w:r w:rsidRPr="00FC409C">
        <w:rPr>
          <w:sz w:val="24"/>
          <w:szCs w:val="24"/>
        </w:rPr>
        <w:t>.</w:t>
      </w:r>
      <w:r>
        <w:rPr>
          <w:sz w:val="24"/>
          <w:szCs w:val="24"/>
          <w:lang w:val="en-US"/>
        </w:rPr>
        <w:t>cs</w:t>
      </w:r>
      <w:r w:rsidRPr="00FC409C">
        <w:rPr>
          <w:sz w:val="24"/>
          <w:szCs w:val="24"/>
        </w:rPr>
        <w:t xml:space="preserve"> </w:t>
      </w:r>
      <w:r>
        <w:rPr>
          <w:sz w:val="24"/>
          <w:szCs w:val="24"/>
        </w:rPr>
        <w:t xml:space="preserve">и в функции </w:t>
      </w:r>
      <w:r>
        <w:rPr>
          <w:sz w:val="24"/>
          <w:szCs w:val="24"/>
          <w:lang w:val="en-US"/>
        </w:rPr>
        <w:t>run</w:t>
      </w:r>
      <w:r w:rsidRPr="00FC409C">
        <w:rPr>
          <w:sz w:val="24"/>
          <w:szCs w:val="24"/>
        </w:rPr>
        <w:t xml:space="preserve">() </w:t>
      </w:r>
      <w:r>
        <w:rPr>
          <w:sz w:val="24"/>
          <w:szCs w:val="24"/>
        </w:rPr>
        <w:t>закомментировать ненужные блоки функции, оставить только нужную. Под блоком подразумевается совокупность строк инициализации алгоритма, его запуска и вывода результата, например:</w:t>
      </w:r>
    </w:p>
    <w:p w:rsid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color w:val="000000"/>
          <w:sz w:val="19"/>
          <w:szCs w:val="19"/>
        </w:rPr>
        <w:t xml:space="preserve">            </w:t>
      </w:r>
      <w:r w:rsidRPr="00FC409C">
        <w:rPr>
          <w:rFonts w:ascii="Consolas" w:hAnsi="Consolas" w:cs="Consolas"/>
          <w:color w:val="000000"/>
          <w:sz w:val="19"/>
          <w:szCs w:val="19"/>
          <w:lang w:val="en-US"/>
        </w:rPr>
        <w:t xml:space="preserve">Tests.SinXCosXCosY SinXCosXCosY = </w:t>
      </w:r>
      <w:r w:rsidRPr="00FC409C">
        <w:rPr>
          <w:rFonts w:ascii="Consolas" w:hAnsi="Consolas" w:cs="Consolas"/>
          <w:color w:val="0000FF"/>
          <w:sz w:val="19"/>
          <w:szCs w:val="19"/>
          <w:lang w:val="en-US"/>
        </w:rPr>
        <w:t>new</w:t>
      </w:r>
      <w:r w:rsidRPr="00FC409C">
        <w:rPr>
          <w:rFonts w:ascii="Consolas" w:hAnsi="Consolas" w:cs="Consolas"/>
          <w:color w:val="000000"/>
          <w:sz w:val="19"/>
          <w:szCs w:val="19"/>
          <w:lang w:val="en-US"/>
        </w:rPr>
        <w:t xml:space="preserve"> Tests.SinXCosXCosY();</w:t>
      </w:r>
    </w:p>
    <w:p w:rsidR="00FC409C" w:rsidRP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color w:val="000000"/>
          <w:sz w:val="19"/>
          <w:szCs w:val="19"/>
          <w:lang w:val="en-US"/>
        </w:rPr>
        <w:t xml:space="preserve">            Console.WriteLine(SinXCosXCosY.name + </w:t>
      </w:r>
      <w:r w:rsidRPr="00FC409C">
        <w:rPr>
          <w:rFonts w:ascii="Consolas" w:hAnsi="Consolas" w:cs="Consolas"/>
          <w:color w:val="A31515"/>
          <w:sz w:val="19"/>
          <w:szCs w:val="19"/>
          <w:lang w:val="en-US"/>
        </w:rPr>
        <w:t>" Test START"</w:t>
      </w:r>
      <w:r w:rsidRPr="00FC409C">
        <w:rPr>
          <w:rFonts w:ascii="Consolas" w:hAnsi="Consolas" w:cs="Consolas"/>
          <w:color w:val="000000"/>
          <w:sz w:val="19"/>
          <w:szCs w:val="19"/>
          <w:lang w:val="en-US"/>
        </w:rPr>
        <w:t>);</w:t>
      </w:r>
    </w:p>
    <w:p w:rsidR="00FC409C" w:rsidRP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color w:val="000000"/>
          <w:sz w:val="19"/>
          <w:szCs w:val="19"/>
          <w:lang w:val="en-US"/>
        </w:rPr>
        <w:t xml:space="preserve">            interAmount = test(SinXCosXCosY.configFile, SinXCosXCosY.pointFile, SinXCosXCosY);</w:t>
      </w:r>
    </w:p>
    <w:p w:rsidR="00FC409C" w:rsidRDefault="00FC409C" w:rsidP="00FC409C">
      <w:pPr>
        <w:rPr>
          <w:rFonts w:ascii="Consolas" w:hAnsi="Consolas" w:cs="Consolas"/>
          <w:color w:val="000000"/>
          <w:sz w:val="19"/>
          <w:szCs w:val="19"/>
          <w:lang w:val="en-US"/>
        </w:rPr>
      </w:pPr>
      <w:r w:rsidRPr="00FC409C">
        <w:rPr>
          <w:rFonts w:ascii="Consolas" w:hAnsi="Consolas" w:cs="Consolas"/>
          <w:color w:val="000000"/>
          <w:sz w:val="19"/>
          <w:szCs w:val="19"/>
          <w:lang w:val="en-US"/>
        </w:rPr>
        <w:t xml:space="preserve">         Console.WriteLine(SinXCosXCosY.name + </w:t>
      </w:r>
      <w:r w:rsidRPr="00FC409C">
        <w:rPr>
          <w:rFonts w:ascii="Consolas" w:hAnsi="Consolas" w:cs="Consolas"/>
          <w:color w:val="A31515"/>
          <w:sz w:val="19"/>
          <w:szCs w:val="19"/>
          <w:lang w:val="en-US"/>
        </w:rPr>
        <w:t>" Test END in "</w:t>
      </w:r>
      <w:r w:rsidRPr="00FC409C">
        <w:rPr>
          <w:rFonts w:ascii="Consolas" w:hAnsi="Consolas" w:cs="Consolas"/>
          <w:color w:val="000000"/>
          <w:sz w:val="19"/>
          <w:szCs w:val="19"/>
          <w:lang w:val="en-US"/>
        </w:rPr>
        <w:t xml:space="preserve"> + interAmount + </w:t>
      </w:r>
      <w:r w:rsidRPr="00FC409C">
        <w:rPr>
          <w:rFonts w:ascii="Consolas" w:hAnsi="Consolas" w:cs="Consolas"/>
          <w:color w:val="A31515"/>
          <w:sz w:val="19"/>
          <w:szCs w:val="19"/>
          <w:lang w:val="en-US"/>
        </w:rPr>
        <w:t>" iterations"</w:t>
      </w:r>
      <w:r w:rsidRPr="00FC409C">
        <w:rPr>
          <w:rFonts w:ascii="Consolas" w:hAnsi="Consolas" w:cs="Consolas"/>
          <w:color w:val="000000"/>
          <w:sz w:val="19"/>
          <w:szCs w:val="19"/>
          <w:lang w:val="en-US"/>
        </w:rPr>
        <w:t>);</w:t>
      </w:r>
    </w:p>
    <w:p w:rsidR="00631808" w:rsidRPr="00631808" w:rsidRDefault="00631808" w:rsidP="00631808">
      <w:pPr>
        <w:pStyle w:val="afb"/>
        <w:numPr>
          <w:ilvl w:val="1"/>
          <w:numId w:val="26"/>
        </w:numPr>
        <w:rPr>
          <w:sz w:val="24"/>
          <w:szCs w:val="24"/>
        </w:rPr>
      </w:pPr>
      <w:r>
        <w:rPr>
          <w:sz w:val="24"/>
          <w:szCs w:val="24"/>
        </w:rPr>
        <w:t xml:space="preserve">Запустить программу из </w:t>
      </w:r>
      <w:r>
        <w:rPr>
          <w:sz w:val="24"/>
          <w:szCs w:val="24"/>
          <w:lang w:val="en-US"/>
        </w:rPr>
        <w:t>Visual</w:t>
      </w:r>
      <w:r w:rsidRPr="00631808">
        <w:rPr>
          <w:sz w:val="24"/>
          <w:szCs w:val="24"/>
        </w:rPr>
        <w:t xml:space="preserve"> </w:t>
      </w:r>
      <w:r>
        <w:rPr>
          <w:sz w:val="24"/>
          <w:szCs w:val="24"/>
          <w:lang w:val="en-US"/>
        </w:rPr>
        <w:t>Studio</w:t>
      </w:r>
      <w:r>
        <w:rPr>
          <w:sz w:val="24"/>
          <w:szCs w:val="24"/>
        </w:rPr>
        <w:t xml:space="preserve">, нажав </w:t>
      </w:r>
      <w:r>
        <w:rPr>
          <w:sz w:val="24"/>
          <w:szCs w:val="24"/>
          <w:lang w:val="en-US"/>
        </w:rPr>
        <w:t>F</w:t>
      </w:r>
      <w:r w:rsidRPr="00631808">
        <w:rPr>
          <w:sz w:val="24"/>
          <w:szCs w:val="24"/>
        </w:rPr>
        <w:t xml:space="preserve">5 </w:t>
      </w:r>
      <w:r>
        <w:rPr>
          <w:sz w:val="24"/>
          <w:szCs w:val="24"/>
        </w:rPr>
        <w:t>или «Начать отладку»</w:t>
      </w:r>
    </w:p>
    <w:p w:rsidR="00FC409C" w:rsidRPr="00631808" w:rsidRDefault="00FC409C" w:rsidP="00FC409C">
      <w:pPr>
        <w:tabs>
          <w:tab w:val="left" w:pos="567"/>
        </w:tabs>
        <w:jc w:val="both"/>
        <w:rPr>
          <w:sz w:val="24"/>
          <w:szCs w:val="24"/>
        </w:rPr>
      </w:pPr>
    </w:p>
    <w:p w:rsidR="004D7EDD" w:rsidRPr="00631808" w:rsidRDefault="004D7EDD" w:rsidP="004D7EDD">
      <w:pPr>
        <w:tabs>
          <w:tab w:val="left" w:pos="1134"/>
        </w:tabs>
        <w:ind w:left="720"/>
        <w:jc w:val="both"/>
        <w:rPr>
          <w:sz w:val="24"/>
          <w:szCs w:val="24"/>
        </w:rPr>
      </w:pPr>
    </w:p>
    <w:p w:rsidR="00631808" w:rsidRDefault="00631808" w:rsidP="00631808">
      <w:pPr>
        <w:tabs>
          <w:tab w:val="left" w:pos="1134"/>
        </w:tabs>
        <w:jc w:val="both"/>
        <w:rPr>
          <w:sz w:val="24"/>
          <w:szCs w:val="24"/>
        </w:rPr>
      </w:pPr>
      <w:r w:rsidRPr="00C11977">
        <w:rPr>
          <w:sz w:val="24"/>
          <w:szCs w:val="24"/>
        </w:rPr>
        <w:t>Результат испытания</w:t>
      </w:r>
      <w:r>
        <w:rPr>
          <w:sz w:val="24"/>
          <w:szCs w:val="24"/>
        </w:rPr>
        <w:t xml:space="preserve"> пункта 2 считается положительным, если в консоле будет сначала выведено сообщение:</w:t>
      </w:r>
    </w:p>
    <w:p w:rsidR="00631808" w:rsidRDefault="00631808" w:rsidP="00631808">
      <w:pPr>
        <w:tabs>
          <w:tab w:val="left" w:pos="1134"/>
        </w:tabs>
        <w:jc w:val="both"/>
        <w:rPr>
          <w:sz w:val="24"/>
          <w:szCs w:val="24"/>
        </w:rPr>
      </w:pPr>
      <w:r w:rsidRPr="00631808">
        <w:rPr>
          <w:sz w:val="24"/>
          <w:szCs w:val="24"/>
        </w:rPr>
        <w:t>&lt;</w:t>
      </w:r>
      <w:r>
        <w:rPr>
          <w:sz w:val="24"/>
          <w:szCs w:val="24"/>
        </w:rPr>
        <w:t>Имя функции</w:t>
      </w:r>
      <w:r w:rsidRPr="00631808">
        <w:rPr>
          <w:sz w:val="24"/>
          <w:szCs w:val="24"/>
        </w:rPr>
        <w:t xml:space="preserve">&gt; </w:t>
      </w:r>
      <w:r>
        <w:rPr>
          <w:sz w:val="24"/>
          <w:szCs w:val="24"/>
          <w:lang w:val="en-US"/>
        </w:rPr>
        <w:t>Test</w:t>
      </w:r>
      <w:r w:rsidRPr="00631808">
        <w:rPr>
          <w:sz w:val="24"/>
          <w:szCs w:val="24"/>
        </w:rPr>
        <w:t xml:space="preserve"> </w:t>
      </w:r>
      <w:r>
        <w:rPr>
          <w:sz w:val="24"/>
          <w:szCs w:val="24"/>
          <w:lang w:val="en-US"/>
        </w:rPr>
        <w:t>START</w:t>
      </w:r>
    </w:p>
    <w:p w:rsidR="00631808" w:rsidRDefault="00631808" w:rsidP="00631808">
      <w:pPr>
        <w:tabs>
          <w:tab w:val="left" w:pos="1134"/>
        </w:tabs>
        <w:jc w:val="both"/>
        <w:rPr>
          <w:sz w:val="24"/>
          <w:szCs w:val="24"/>
        </w:rPr>
      </w:pPr>
      <w:r>
        <w:rPr>
          <w:sz w:val="24"/>
          <w:szCs w:val="24"/>
        </w:rPr>
        <w:lastRenderedPageBreak/>
        <w:t>А следующим сообщением будет выведено сообщение:</w:t>
      </w:r>
    </w:p>
    <w:p w:rsidR="00631808" w:rsidRPr="00631808" w:rsidRDefault="00631808" w:rsidP="00631808">
      <w:pPr>
        <w:tabs>
          <w:tab w:val="left" w:pos="1134"/>
        </w:tabs>
        <w:jc w:val="both"/>
        <w:rPr>
          <w:sz w:val="24"/>
          <w:szCs w:val="24"/>
        </w:rPr>
      </w:pPr>
      <w:r w:rsidRPr="00631808">
        <w:rPr>
          <w:sz w:val="24"/>
          <w:szCs w:val="24"/>
        </w:rPr>
        <w:t>&lt;</w:t>
      </w:r>
      <w:r>
        <w:rPr>
          <w:sz w:val="24"/>
          <w:szCs w:val="24"/>
        </w:rPr>
        <w:t>Имя</w:t>
      </w:r>
      <w:r w:rsidRPr="00631808">
        <w:rPr>
          <w:sz w:val="24"/>
          <w:szCs w:val="24"/>
        </w:rPr>
        <w:t xml:space="preserve"> </w:t>
      </w:r>
      <w:r>
        <w:rPr>
          <w:sz w:val="24"/>
          <w:szCs w:val="24"/>
        </w:rPr>
        <w:t>функции</w:t>
      </w:r>
      <w:r w:rsidRPr="00631808">
        <w:rPr>
          <w:sz w:val="24"/>
          <w:szCs w:val="24"/>
        </w:rPr>
        <w:t xml:space="preserve">&gt; </w:t>
      </w:r>
      <w:r>
        <w:rPr>
          <w:sz w:val="24"/>
          <w:szCs w:val="24"/>
          <w:lang w:val="en-US"/>
        </w:rPr>
        <w:t>Test</w:t>
      </w:r>
      <w:r w:rsidRPr="00631808">
        <w:rPr>
          <w:sz w:val="24"/>
          <w:szCs w:val="24"/>
        </w:rPr>
        <w:t xml:space="preserve"> </w:t>
      </w:r>
      <w:r>
        <w:rPr>
          <w:sz w:val="24"/>
          <w:szCs w:val="24"/>
          <w:lang w:val="en-US"/>
        </w:rPr>
        <w:t>END</w:t>
      </w:r>
      <w:r w:rsidRPr="00631808">
        <w:rPr>
          <w:sz w:val="24"/>
          <w:szCs w:val="24"/>
        </w:rPr>
        <w:t xml:space="preserve"> </w:t>
      </w:r>
      <w:r>
        <w:rPr>
          <w:sz w:val="24"/>
          <w:szCs w:val="24"/>
          <w:lang w:val="en-US"/>
        </w:rPr>
        <w:t>in</w:t>
      </w:r>
      <w:r w:rsidRPr="00631808">
        <w:rPr>
          <w:sz w:val="24"/>
          <w:szCs w:val="24"/>
        </w:rPr>
        <w:t xml:space="preserve"> &lt;</w:t>
      </w:r>
      <w:r>
        <w:rPr>
          <w:sz w:val="24"/>
          <w:szCs w:val="24"/>
        </w:rPr>
        <w:t>количество итераций</w:t>
      </w:r>
      <w:r w:rsidRPr="00631808">
        <w:rPr>
          <w:sz w:val="24"/>
          <w:szCs w:val="24"/>
        </w:rPr>
        <w:t>&gt;</w:t>
      </w:r>
      <w:r w:rsidRPr="00F720B4">
        <w:rPr>
          <w:sz w:val="24"/>
          <w:szCs w:val="24"/>
        </w:rPr>
        <w:t xml:space="preserve"> </w:t>
      </w:r>
      <w:r>
        <w:rPr>
          <w:sz w:val="24"/>
          <w:szCs w:val="24"/>
          <w:lang w:val="en-US"/>
        </w:rPr>
        <w:t>iterations</w:t>
      </w:r>
    </w:p>
    <w:p w:rsidR="00A25574" w:rsidRPr="00C11977" w:rsidRDefault="00A25574" w:rsidP="00C11977">
      <w:pPr>
        <w:ind w:firstLine="142"/>
        <w:jc w:val="both"/>
        <w:rPr>
          <w:sz w:val="24"/>
          <w:szCs w:val="24"/>
        </w:rPr>
      </w:pPr>
    </w:p>
    <w:p w:rsidR="001F5DA8" w:rsidRPr="00C11977" w:rsidRDefault="00280391" w:rsidP="00C11977">
      <w:pPr>
        <w:pStyle w:val="1"/>
        <w:rPr>
          <w:rFonts w:ascii="Times New Roman" w:hAnsi="Times New Roman"/>
          <w:sz w:val="24"/>
          <w:szCs w:val="24"/>
        </w:rPr>
      </w:pPr>
      <w:bookmarkStart w:id="41" w:name="_Toc366495752"/>
      <w:bookmarkStart w:id="42" w:name="_Toc28016540"/>
      <w:r w:rsidRPr="00C11977">
        <w:rPr>
          <w:rFonts w:ascii="Times New Roman" w:hAnsi="Times New Roman"/>
          <w:sz w:val="24"/>
          <w:szCs w:val="24"/>
        </w:rPr>
        <w:t>8</w:t>
      </w:r>
      <w:r w:rsidR="001F5DA8" w:rsidRPr="00C11977">
        <w:rPr>
          <w:rFonts w:ascii="Times New Roman" w:hAnsi="Times New Roman"/>
          <w:sz w:val="24"/>
          <w:szCs w:val="24"/>
        </w:rPr>
        <w:t>. ОТЧЕТНОСТЬ</w:t>
      </w:r>
      <w:bookmarkEnd w:id="41"/>
      <w:bookmarkEnd w:id="42"/>
      <w:r w:rsidR="001F5DA8" w:rsidRPr="00C11977">
        <w:rPr>
          <w:rFonts w:ascii="Times New Roman" w:hAnsi="Times New Roman"/>
          <w:sz w:val="24"/>
          <w:szCs w:val="24"/>
        </w:rPr>
        <w:t xml:space="preserve"> </w:t>
      </w:r>
    </w:p>
    <w:p w:rsidR="00CB5335" w:rsidRPr="00C11977" w:rsidRDefault="00CB5335" w:rsidP="00C11977">
      <w:pPr>
        <w:ind w:firstLine="567"/>
        <w:jc w:val="both"/>
        <w:rPr>
          <w:sz w:val="24"/>
          <w:szCs w:val="24"/>
        </w:rPr>
      </w:pPr>
      <w:r w:rsidRPr="00C11977">
        <w:rPr>
          <w:sz w:val="24"/>
          <w:szCs w:val="24"/>
        </w:rPr>
        <w:t>По всем видам испытаний оформляется протокол испытаний, который подписывается членами комиссии, проводившими испытания.</w:t>
      </w:r>
    </w:p>
    <w:p w:rsidR="00CB5335" w:rsidRPr="00C11977" w:rsidRDefault="00CB5335" w:rsidP="00C11977">
      <w:pPr>
        <w:ind w:firstLine="567"/>
        <w:jc w:val="both"/>
        <w:rPr>
          <w:sz w:val="24"/>
          <w:szCs w:val="24"/>
        </w:rPr>
      </w:pPr>
      <w:r w:rsidRPr="00C11977">
        <w:rPr>
          <w:sz w:val="24"/>
          <w:szCs w:val="24"/>
        </w:rPr>
        <w:t xml:space="preserve">Протокол испытаний утверждается </w:t>
      </w:r>
      <w:r w:rsidR="00736A65" w:rsidRPr="00C11977">
        <w:rPr>
          <w:bCs/>
          <w:sz w:val="24"/>
          <w:szCs w:val="24"/>
        </w:rPr>
        <w:t>председателем комиссии</w:t>
      </w:r>
      <w:r w:rsidRPr="00C11977">
        <w:rPr>
          <w:sz w:val="24"/>
          <w:szCs w:val="24"/>
        </w:rPr>
        <w:t xml:space="preserve">. </w:t>
      </w:r>
    </w:p>
    <w:p w:rsidR="00281EAA" w:rsidRPr="00C11977" w:rsidRDefault="00281EAA" w:rsidP="00C11977">
      <w:pPr>
        <w:ind w:firstLine="567"/>
        <w:jc w:val="both"/>
        <w:rPr>
          <w:sz w:val="24"/>
          <w:szCs w:val="24"/>
        </w:rPr>
      </w:pPr>
    </w:p>
    <w:p w:rsidR="00F436FD" w:rsidRPr="00C11977" w:rsidRDefault="00826BFB" w:rsidP="00C11977">
      <w:pPr>
        <w:pStyle w:val="1"/>
        <w:rPr>
          <w:rFonts w:ascii="Times New Roman" w:hAnsi="Times New Roman"/>
          <w:b w:val="0"/>
          <w:bCs w:val="0"/>
          <w:caps w:val="0"/>
          <w:sz w:val="24"/>
          <w:szCs w:val="24"/>
        </w:rPr>
      </w:pPr>
      <w:bookmarkStart w:id="43" w:name="_Toc28016541"/>
      <w:r w:rsidRPr="00C11977">
        <w:rPr>
          <w:rFonts w:ascii="Times New Roman" w:hAnsi="Times New Roman"/>
          <w:sz w:val="24"/>
          <w:szCs w:val="24"/>
        </w:rPr>
        <w:t>ПЕРЕЧЕНЬ ССЫЛОЧНЫХ ДОКУМЕНТОВ</w:t>
      </w:r>
      <w:bookmarkEnd w:id="43"/>
    </w:p>
    <w:p w:rsidR="00DB50B5" w:rsidRPr="00C11977" w:rsidRDefault="00B43E5E" w:rsidP="00C11977">
      <w:pPr>
        <w:numPr>
          <w:ilvl w:val="0"/>
          <w:numId w:val="14"/>
        </w:numPr>
        <w:jc w:val="both"/>
        <w:rPr>
          <w:sz w:val="24"/>
          <w:szCs w:val="24"/>
        </w:rPr>
      </w:pPr>
      <w:r w:rsidRPr="00C11977">
        <w:rPr>
          <w:sz w:val="24"/>
          <w:szCs w:val="24"/>
        </w:rPr>
        <w:t xml:space="preserve">ТЗ на научно-исследовательскую работу </w:t>
      </w:r>
      <w:r w:rsidR="00DB50B5" w:rsidRPr="00C11977">
        <w:rPr>
          <w:sz w:val="24"/>
          <w:szCs w:val="24"/>
        </w:rPr>
        <w:t>«</w:t>
      </w:r>
      <w:r w:rsidR="004D2DC0" w:rsidRPr="00C11977">
        <w:rPr>
          <w:sz w:val="24"/>
          <w:szCs w:val="24"/>
        </w:rPr>
        <w:t xml:space="preserve">Разработка и реализация программного обеспечения для </w:t>
      </w:r>
      <w:r w:rsidR="009B7172">
        <w:rPr>
          <w:sz w:val="24"/>
          <w:szCs w:val="24"/>
        </w:rPr>
        <w:t xml:space="preserve">решения задачи многомерной аппроксимации функции </w:t>
      </w:r>
      <w:r w:rsidR="00EF38AF" w:rsidRPr="00C11977">
        <w:rPr>
          <w:sz w:val="24"/>
          <w:szCs w:val="24"/>
        </w:rPr>
        <w:t>(Шифр ПО «</w:t>
      </w:r>
      <w:r w:rsidR="009B7172">
        <w:rPr>
          <w:sz w:val="24"/>
          <w:szCs w:val="24"/>
          <w:lang w:val="en-US"/>
        </w:rPr>
        <w:t>APPROX</w:t>
      </w:r>
      <w:r w:rsidR="00EF38AF" w:rsidRPr="00C11977">
        <w:rPr>
          <w:sz w:val="24"/>
          <w:szCs w:val="24"/>
        </w:rPr>
        <w:t>»)</w:t>
      </w:r>
    </w:p>
    <w:p w:rsidR="00F436FD" w:rsidRPr="00C11977" w:rsidRDefault="00F436FD" w:rsidP="00C11977">
      <w:pPr>
        <w:numPr>
          <w:ilvl w:val="0"/>
          <w:numId w:val="14"/>
        </w:numPr>
        <w:jc w:val="both"/>
        <w:rPr>
          <w:sz w:val="24"/>
          <w:szCs w:val="24"/>
        </w:rPr>
      </w:pPr>
      <w:r w:rsidRPr="00C11977">
        <w:rPr>
          <w:sz w:val="24"/>
          <w:szCs w:val="24"/>
        </w:rPr>
        <w:t xml:space="preserve">Программное обеспечение </w:t>
      </w:r>
      <w:r w:rsidR="004D2DC0" w:rsidRPr="00C11977">
        <w:rPr>
          <w:sz w:val="24"/>
          <w:szCs w:val="24"/>
        </w:rPr>
        <w:t>«</w:t>
      </w:r>
      <w:r w:rsidR="009B7172">
        <w:rPr>
          <w:sz w:val="24"/>
          <w:szCs w:val="24"/>
          <w:lang w:val="en-US"/>
        </w:rPr>
        <w:t>APPROX</w:t>
      </w:r>
      <w:r w:rsidR="004D2DC0" w:rsidRPr="00C11977">
        <w:rPr>
          <w:sz w:val="24"/>
          <w:szCs w:val="24"/>
        </w:rPr>
        <w:t>»</w:t>
      </w:r>
    </w:p>
    <w:p w:rsidR="004D2DC0" w:rsidRPr="00C11977" w:rsidRDefault="004D2DC0" w:rsidP="00C11977">
      <w:pPr>
        <w:numPr>
          <w:ilvl w:val="0"/>
          <w:numId w:val="14"/>
        </w:numPr>
        <w:jc w:val="both"/>
        <w:rPr>
          <w:sz w:val="24"/>
          <w:szCs w:val="24"/>
        </w:rPr>
      </w:pPr>
      <w:r w:rsidRPr="00C11977">
        <w:rPr>
          <w:sz w:val="24"/>
          <w:szCs w:val="24"/>
        </w:rPr>
        <w:t>Руководство оператора «</w:t>
      </w:r>
      <w:r w:rsidR="009B7172">
        <w:rPr>
          <w:sz w:val="24"/>
          <w:szCs w:val="24"/>
          <w:lang w:val="en-US"/>
        </w:rPr>
        <w:t>APPROX</w:t>
      </w:r>
      <w:r w:rsidRPr="00C11977">
        <w:rPr>
          <w:sz w:val="24"/>
          <w:szCs w:val="24"/>
        </w:rPr>
        <w:t>»</w:t>
      </w:r>
    </w:p>
    <w:p w:rsidR="003D5B90" w:rsidRDefault="00F436FD" w:rsidP="0032523C">
      <w:pPr>
        <w:numPr>
          <w:ilvl w:val="0"/>
          <w:numId w:val="14"/>
        </w:numPr>
        <w:jc w:val="both"/>
        <w:rPr>
          <w:sz w:val="24"/>
          <w:szCs w:val="24"/>
        </w:rPr>
      </w:pPr>
      <w:r w:rsidRPr="00C11977">
        <w:rPr>
          <w:sz w:val="24"/>
          <w:szCs w:val="24"/>
        </w:rPr>
        <w:t xml:space="preserve">Руководство </w:t>
      </w:r>
      <w:r w:rsidR="004D2DC0" w:rsidRPr="00C11977">
        <w:rPr>
          <w:sz w:val="24"/>
          <w:szCs w:val="24"/>
        </w:rPr>
        <w:t xml:space="preserve">системного </w:t>
      </w:r>
      <w:r w:rsidR="007F2D03" w:rsidRPr="00C11977">
        <w:rPr>
          <w:sz w:val="24"/>
          <w:szCs w:val="24"/>
        </w:rPr>
        <w:t xml:space="preserve">оператора </w:t>
      </w:r>
      <w:r w:rsidR="004D2DC0" w:rsidRPr="00C11977">
        <w:rPr>
          <w:sz w:val="24"/>
          <w:szCs w:val="24"/>
        </w:rPr>
        <w:t>«</w:t>
      </w:r>
      <w:r w:rsidR="009B7172">
        <w:rPr>
          <w:sz w:val="24"/>
          <w:szCs w:val="24"/>
          <w:lang w:val="en-US"/>
        </w:rPr>
        <w:t>APPROX</w:t>
      </w:r>
      <w:r w:rsidR="004D2DC0" w:rsidRPr="00C11977">
        <w:rPr>
          <w:sz w:val="24"/>
          <w:szCs w:val="24"/>
        </w:rPr>
        <w:t>»</w:t>
      </w:r>
    </w:p>
    <w:p w:rsidR="001E7F5D" w:rsidRPr="0032523C" w:rsidRDefault="001E7F5D" w:rsidP="0032523C">
      <w:pPr>
        <w:numPr>
          <w:ilvl w:val="0"/>
          <w:numId w:val="14"/>
        </w:numPr>
        <w:jc w:val="both"/>
        <w:rPr>
          <w:sz w:val="24"/>
          <w:szCs w:val="24"/>
        </w:rPr>
      </w:pPr>
      <w:r>
        <w:rPr>
          <w:sz w:val="24"/>
          <w:szCs w:val="24"/>
        </w:rPr>
        <w:t>Пояснительная записка № 2 «По входным данным»</w:t>
      </w:r>
    </w:p>
    <w:sectPr w:rsidR="001E7F5D" w:rsidRPr="0032523C" w:rsidSect="00442489">
      <w:headerReference w:type="even" r:id="rId10"/>
      <w:headerReference w:type="default" r:id="rId11"/>
      <w:footerReference w:type="default" r:id="rId12"/>
      <w:headerReference w:type="first" r:id="rId13"/>
      <w:footerReference w:type="first" r:id="rId14"/>
      <w:pgSz w:w="11907" w:h="16840" w:code="9"/>
      <w:pgMar w:top="1134" w:right="567"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B80" w:rsidRDefault="00C71B80">
      <w:r>
        <w:separator/>
      </w:r>
    </w:p>
  </w:endnote>
  <w:endnote w:type="continuationSeparator" w:id="0">
    <w:p w:rsidR="00C71B80" w:rsidRDefault="00C71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AE7" w:rsidRDefault="006E2579">
    <w:pPr>
      <w:pStyle w:val="ac"/>
      <w:jc w:val="center"/>
    </w:pPr>
    <w:r>
      <w:fldChar w:fldCharType="begin"/>
    </w:r>
    <w:r w:rsidR="00D35AE7">
      <w:instrText>PAGE   \* MERGEFORMAT</w:instrText>
    </w:r>
    <w:r>
      <w:fldChar w:fldCharType="separate"/>
    </w:r>
    <w:r w:rsidR="00F720B4">
      <w:rPr>
        <w:noProof/>
      </w:rPr>
      <w:t>2</w:t>
    </w:r>
    <w:r>
      <w:fldChar w:fldCharType="end"/>
    </w:r>
  </w:p>
  <w:p w:rsidR="00407A8A" w:rsidRDefault="00407A8A">
    <w:pPr>
      <w:pStyle w:val="ac"/>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c"/>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B80" w:rsidRDefault="00C71B80">
      <w:r>
        <w:separator/>
      </w:r>
    </w:p>
  </w:footnote>
  <w:footnote w:type="continuationSeparator" w:id="0">
    <w:p w:rsidR="00C71B80" w:rsidRDefault="00C71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6E2579" w:rsidP="00B70C35">
    <w:pPr>
      <w:pStyle w:val="a8"/>
      <w:framePr w:wrap="around" w:vAnchor="text" w:hAnchor="margin" w:xAlign="center" w:y="1"/>
      <w:rPr>
        <w:rStyle w:val="aa"/>
      </w:rPr>
    </w:pPr>
    <w:r>
      <w:rPr>
        <w:rStyle w:val="aa"/>
      </w:rPr>
      <w:fldChar w:fldCharType="begin"/>
    </w:r>
    <w:r w:rsidR="00407A8A">
      <w:rPr>
        <w:rStyle w:val="aa"/>
      </w:rPr>
      <w:instrText xml:space="preserve">PAGE  </w:instrText>
    </w:r>
    <w:r>
      <w:rPr>
        <w:rStyle w:val="aa"/>
      </w:rPr>
      <w:fldChar w:fldCharType="separate"/>
    </w:r>
    <w:r w:rsidR="00407A8A">
      <w:rPr>
        <w:rStyle w:val="aa"/>
        <w:noProof/>
      </w:rPr>
      <w:t>1</w:t>
    </w:r>
    <w:r>
      <w:rPr>
        <w:rStyle w:val="aa"/>
      </w:rPr>
      <w:fldChar w:fldCharType="end"/>
    </w:r>
  </w:p>
  <w:p w:rsidR="00407A8A" w:rsidRDefault="00407A8A">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rsidP="00D35AE7">
    <w:pPr>
      <w:pStyle w:val="a8"/>
      <w:framePr w:wrap="around" w:vAnchor="text" w:hAnchor="margin" w:xAlign="center" w:y="1"/>
    </w:pPr>
  </w:p>
  <w:p w:rsidR="00407A8A" w:rsidRDefault="00407A8A">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772"/>
    <w:multiLevelType w:val="hybridMultilevel"/>
    <w:tmpl w:val="689A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A656C"/>
    <w:multiLevelType w:val="hybridMultilevel"/>
    <w:tmpl w:val="26B0A698"/>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400EE1"/>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95E077D"/>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170246E"/>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4385380"/>
    <w:multiLevelType w:val="multilevel"/>
    <w:tmpl w:val="FFFFFFFF"/>
    <w:lvl w:ilvl="0">
      <w:start w:val="1"/>
      <w:numFmt w:val="decimal"/>
      <w:lvlText w:val="%1."/>
      <w:legacy w:legacy="1" w:legacySpace="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Ïðèëîæåíèå %5."/>
      <w:legacy w:legacy="1" w:legacySpace="57" w:legacyIndent="0"/>
      <w:lvlJc w:val="left"/>
    </w:lvl>
    <w:lvl w:ilvl="5">
      <w:start w:val="1"/>
      <w:numFmt w:val="none"/>
      <w:pStyle w:val="6"/>
      <w:lvlText w:val=""/>
      <w:legacy w:legacy="1" w:legacySpace="144" w:legacyIndent="0"/>
      <w:lvlJc w:val="center"/>
    </w:lvl>
    <w:lvl w:ilvl="6">
      <w:start w:val="1"/>
      <w:numFmt w:val="decimal"/>
      <w:pStyle w:val="7"/>
      <w:lvlText w:val=".%7"/>
      <w:legacy w:legacy="1" w:legacySpace="144" w:legacyIndent="0"/>
      <w:lvlJc w:val="left"/>
    </w:lvl>
    <w:lvl w:ilvl="7">
      <w:start w:val="1"/>
      <w:numFmt w:val="decimal"/>
      <w:pStyle w:val="8"/>
      <w:lvlText w:val="Ïðèëîæåíèå%8"/>
      <w:legacy w:legacy="1" w:legacySpace="144" w:legacyIndent="0"/>
      <w:lvlJc w:val="left"/>
    </w:lvl>
    <w:lvl w:ilvl="8">
      <w:start w:val="1"/>
      <w:numFmt w:val="decimal"/>
      <w:pStyle w:val="9"/>
      <w:lvlText w:val="Ïðèëîæåíèå%8.%9"/>
      <w:legacy w:legacy="1" w:legacySpace="144" w:legacyIndent="0"/>
      <w:lvlJc w:val="left"/>
    </w:lvl>
  </w:abstractNum>
  <w:abstractNum w:abstractNumId="6">
    <w:nsid w:val="14CA46F2"/>
    <w:multiLevelType w:val="hybridMultilevel"/>
    <w:tmpl w:val="2E9C9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5F1FE7"/>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8EE1652"/>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A1D038E"/>
    <w:multiLevelType w:val="hybridMultilevel"/>
    <w:tmpl w:val="4420D63A"/>
    <w:lvl w:ilvl="0" w:tplc="6C382EAE">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23446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nsid w:val="2723369F"/>
    <w:multiLevelType w:val="hybridMultilevel"/>
    <w:tmpl w:val="05CCA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96C4AB5"/>
    <w:multiLevelType w:val="hybridMultilevel"/>
    <w:tmpl w:val="BF663744"/>
    <w:lvl w:ilvl="0" w:tplc="0419000F">
      <w:start w:val="1"/>
      <w:numFmt w:val="decimal"/>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3">
    <w:nsid w:val="2BFA420A"/>
    <w:multiLevelType w:val="hybridMultilevel"/>
    <w:tmpl w:val="B00EA37E"/>
    <w:lvl w:ilvl="0" w:tplc="783AE6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CD46F13"/>
    <w:multiLevelType w:val="hybridMultilevel"/>
    <w:tmpl w:val="084453B0"/>
    <w:lvl w:ilvl="0" w:tplc="BEE8781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nsid w:val="315831A5"/>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8AA11BD"/>
    <w:multiLevelType w:val="hybridMultilevel"/>
    <w:tmpl w:val="CC0C74FC"/>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854FD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3294858"/>
    <w:multiLevelType w:val="hybridMultilevel"/>
    <w:tmpl w:val="7114A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9284FA0"/>
    <w:multiLevelType w:val="hybridMultilevel"/>
    <w:tmpl w:val="2468F8E6"/>
    <w:lvl w:ilvl="0" w:tplc="EBA4A422">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0">
    <w:nsid w:val="4B3F00F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1">
    <w:nsid w:val="4EA60521"/>
    <w:multiLevelType w:val="hybridMultilevel"/>
    <w:tmpl w:val="C43CCE7E"/>
    <w:lvl w:ilvl="0" w:tplc="AB9C27EA">
      <w:start w:val="1"/>
      <w:numFmt w:val="bullet"/>
      <w:lvlText w:val=""/>
      <w:lvlJc w:val="left"/>
      <w:pPr>
        <w:ind w:left="2004" w:hanging="360"/>
      </w:pPr>
      <w:rPr>
        <w:rFonts w:ascii="Symbol" w:hAnsi="Symbol" w:hint="default"/>
      </w:rPr>
    </w:lvl>
    <w:lvl w:ilvl="1" w:tplc="04190003">
      <w:start w:val="1"/>
      <w:numFmt w:val="bullet"/>
      <w:lvlText w:val="o"/>
      <w:lvlJc w:val="left"/>
      <w:pPr>
        <w:ind w:left="2943" w:hanging="360"/>
      </w:pPr>
      <w:rPr>
        <w:rFonts w:ascii="Courier New" w:hAnsi="Courier New" w:cs="Courier New" w:hint="default"/>
      </w:rPr>
    </w:lvl>
    <w:lvl w:ilvl="2" w:tplc="04190005" w:tentative="1">
      <w:start w:val="1"/>
      <w:numFmt w:val="bullet"/>
      <w:lvlText w:val=""/>
      <w:lvlJc w:val="left"/>
      <w:pPr>
        <w:ind w:left="3663" w:hanging="360"/>
      </w:pPr>
      <w:rPr>
        <w:rFonts w:ascii="Wingdings" w:hAnsi="Wingdings" w:hint="default"/>
      </w:rPr>
    </w:lvl>
    <w:lvl w:ilvl="3" w:tplc="04190001" w:tentative="1">
      <w:start w:val="1"/>
      <w:numFmt w:val="bullet"/>
      <w:lvlText w:val=""/>
      <w:lvlJc w:val="left"/>
      <w:pPr>
        <w:ind w:left="4383" w:hanging="360"/>
      </w:pPr>
      <w:rPr>
        <w:rFonts w:ascii="Symbol" w:hAnsi="Symbol" w:hint="default"/>
      </w:rPr>
    </w:lvl>
    <w:lvl w:ilvl="4" w:tplc="04190003" w:tentative="1">
      <w:start w:val="1"/>
      <w:numFmt w:val="bullet"/>
      <w:lvlText w:val="o"/>
      <w:lvlJc w:val="left"/>
      <w:pPr>
        <w:ind w:left="5103" w:hanging="360"/>
      </w:pPr>
      <w:rPr>
        <w:rFonts w:ascii="Courier New" w:hAnsi="Courier New" w:cs="Courier New" w:hint="default"/>
      </w:rPr>
    </w:lvl>
    <w:lvl w:ilvl="5" w:tplc="04190005" w:tentative="1">
      <w:start w:val="1"/>
      <w:numFmt w:val="bullet"/>
      <w:lvlText w:val=""/>
      <w:lvlJc w:val="left"/>
      <w:pPr>
        <w:ind w:left="5823" w:hanging="360"/>
      </w:pPr>
      <w:rPr>
        <w:rFonts w:ascii="Wingdings" w:hAnsi="Wingdings" w:hint="default"/>
      </w:rPr>
    </w:lvl>
    <w:lvl w:ilvl="6" w:tplc="04190001" w:tentative="1">
      <w:start w:val="1"/>
      <w:numFmt w:val="bullet"/>
      <w:lvlText w:val=""/>
      <w:lvlJc w:val="left"/>
      <w:pPr>
        <w:ind w:left="6543" w:hanging="360"/>
      </w:pPr>
      <w:rPr>
        <w:rFonts w:ascii="Symbol" w:hAnsi="Symbol" w:hint="default"/>
      </w:rPr>
    </w:lvl>
    <w:lvl w:ilvl="7" w:tplc="04190003" w:tentative="1">
      <w:start w:val="1"/>
      <w:numFmt w:val="bullet"/>
      <w:lvlText w:val="o"/>
      <w:lvlJc w:val="left"/>
      <w:pPr>
        <w:ind w:left="7263" w:hanging="360"/>
      </w:pPr>
      <w:rPr>
        <w:rFonts w:ascii="Courier New" w:hAnsi="Courier New" w:cs="Courier New" w:hint="default"/>
      </w:rPr>
    </w:lvl>
    <w:lvl w:ilvl="8" w:tplc="04190005" w:tentative="1">
      <w:start w:val="1"/>
      <w:numFmt w:val="bullet"/>
      <w:lvlText w:val=""/>
      <w:lvlJc w:val="left"/>
      <w:pPr>
        <w:ind w:left="7983" w:hanging="360"/>
      </w:pPr>
      <w:rPr>
        <w:rFonts w:ascii="Wingdings" w:hAnsi="Wingdings" w:hint="default"/>
      </w:rPr>
    </w:lvl>
  </w:abstractNum>
  <w:abstractNum w:abstractNumId="22">
    <w:nsid w:val="5B38381C"/>
    <w:multiLevelType w:val="hybridMultilevel"/>
    <w:tmpl w:val="50E83940"/>
    <w:lvl w:ilvl="0" w:tplc="2FD8BA8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3">
    <w:nsid w:val="5F754550"/>
    <w:multiLevelType w:val="hybridMultilevel"/>
    <w:tmpl w:val="2748645A"/>
    <w:lvl w:ilvl="0" w:tplc="70CE18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61A41317"/>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89728B3"/>
    <w:multiLevelType w:val="hybridMultilevel"/>
    <w:tmpl w:val="477CBF12"/>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nsid w:val="696F0707"/>
    <w:multiLevelType w:val="hybridMultilevel"/>
    <w:tmpl w:val="DCDC8226"/>
    <w:lvl w:ilvl="0" w:tplc="628274D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D564980"/>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706C27EC"/>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1A93A9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58123FE"/>
    <w:multiLevelType w:val="hybridMultilevel"/>
    <w:tmpl w:val="ACA26502"/>
    <w:lvl w:ilvl="0" w:tplc="A7C018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nsid w:val="79643AE0"/>
    <w:multiLevelType w:val="multilevel"/>
    <w:tmpl w:val="D8B64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5"/>
  </w:num>
  <w:num w:numId="3">
    <w:abstractNumId w:val="3"/>
  </w:num>
  <w:num w:numId="4">
    <w:abstractNumId w:val="17"/>
  </w:num>
  <w:num w:numId="5">
    <w:abstractNumId w:val="29"/>
  </w:num>
  <w:num w:numId="6">
    <w:abstractNumId w:val="4"/>
  </w:num>
  <w:num w:numId="7">
    <w:abstractNumId w:val="8"/>
  </w:num>
  <w:num w:numId="8">
    <w:abstractNumId w:val="7"/>
  </w:num>
  <w:num w:numId="9">
    <w:abstractNumId w:val="27"/>
  </w:num>
  <w:num w:numId="10">
    <w:abstractNumId w:val="28"/>
  </w:num>
  <w:num w:numId="11">
    <w:abstractNumId w:val="21"/>
  </w:num>
  <w:num w:numId="12">
    <w:abstractNumId w:val="2"/>
  </w:num>
  <w:num w:numId="13">
    <w:abstractNumId w:val="24"/>
  </w:num>
  <w:num w:numId="14">
    <w:abstractNumId w:val="0"/>
  </w:num>
  <w:num w:numId="15">
    <w:abstractNumId w:val="14"/>
  </w:num>
  <w:num w:numId="16">
    <w:abstractNumId w:val="30"/>
  </w:num>
  <w:num w:numId="17">
    <w:abstractNumId w:val="23"/>
  </w:num>
  <w:num w:numId="18">
    <w:abstractNumId w:val="9"/>
  </w:num>
  <w:num w:numId="19">
    <w:abstractNumId w:val="10"/>
  </w:num>
  <w:num w:numId="20">
    <w:abstractNumId w:val="20"/>
  </w:num>
  <w:num w:numId="21">
    <w:abstractNumId w:val="11"/>
  </w:num>
  <w:num w:numId="22">
    <w:abstractNumId w:val="22"/>
  </w:num>
  <w:num w:numId="23">
    <w:abstractNumId w:val="12"/>
  </w:num>
  <w:num w:numId="24">
    <w:abstractNumId w:val="19"/>
  </w:num>
  <w:num w:numId="25">
    <w:abstractNumId w:val="6"/>
  </w:num>
  <w:num w:numId="26">
    <w:abstractNumId w:val="31"/>
  </w:num>
  <w:num w:numId="27">
    <w:abstractNumId w:val="1"/>
  </w:num>
  <w:num w:numId="28">
    <w:abstractNumId w:val="18"/>
  </w:num>
  <w:num w:numId="29">
    <w:abstractNumId w:val="16"/>
  </w:num>
  <w:num w:numId="30">
    <w:abstractNumId w:val="26"/>
  </w:num>
  <w:num w:numId="31">
    <w:abstractNumId w:val="13"/>
  </w:num>
  <w:num w:numId="32">
    <w:abstractNumId w:val="25"/>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ashuni">
    <w15:presenceInfo w15:providerId="None" w15:userId="dyashu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
  <w:rsids>
    <w:rsidRoot w:val="001875A4"/>
    <w:rsid w:val="00014343"/>
    <w:rsid w:val="000157C5"/>
    <w:rsid w:val="00016603"/>
    <w:rsid w:val="000202FB"/>
    <w:rsid w:val="00020851"/>
    <w:rsid w:val="00030805"/>
    <w:rsid w:val="0003326E"/>
    <w:rsid w:val="000333C2"/>
    <w:rsid w:val="000372E8"/>
    <w:rsid w:val="00037D4D"/>
    <w:rsid w:val="000405C9"/>
    <w:rsid w:val="00040EA8"/>
    <w:rsid w:val="00046AD9"/>
    <w:rsid w:val="00051F6E"/>
    <w:rsid w:val="00052ED8"/>
    <w:rsid w:val="00053FFC"/>
    <w:rsid w:val="0005479A"/>
    <w:rsid w:val="000549F3"/>
    <w:rsid w:val="0006549F"/>
    <w:rsid w:val="00066CBD"/>
    <w:rsid w:val="000713CD"/>
    <w:rsid w:val="0007239F"/>
    <w:rsid w:val="00074C4F"/>
    <w:rsid w:val="00075628"/>
    <w:rsid w:val="00076CE0"/>
    <w:rsid w:val="00080ADD"/>
    <w:rsid w:val="000812CF"/>
    <w:rsid w:val="00081F86"/>
    <w:rsid w:val="00093F80"/>
    <w:rsid w:val="0009407C"/>
    <w:rsid w:val="000A0457"/>
    <w:rsid w:val="000A4D43"/>
    <w:rsid w:val="000A6FFC"/>
    <w:rsid w:val="000B0951"/>
    <w:rsid w:val="000B29D6"/>
    <w:rsid w:val="000C0E14"/>
    <w:rsid w:val="000D18E3"/>
    <w:rsid w:val="000D37AD"/>
    <w:rsid w:val="000D73E2"/>
    <w:rsid w:val="000E09AD"/>
    <w:rsid w:val="000E1E0E"/>
    <w:rsid w:val="000E4456"/>
    <w:rsid w:val="000E4587"/>
    <w:rsid w:val="000E5C65"/>
    <w:rsid w:val="000E7F3E"/>
    <w:rsid w:val="000F5B93"/>
    <w:rsid w:val="001018A2"/>
    <w:rsid w:val="00103759"/>
    <w:rsid w:val="00103C86"/>
    <w:rsid w:val="00120A5B"/>
    <w:rsid w:val="00122FD9"/>
    <w:rsid w:val="001257F9"/>
    <w:rsid w:val="001263F1"/>
    <w:rsid w:val="00127852"/>
    <w:rsid w:val="001319C1"/>
    <w:rsid w:val="00133886"/>
    <w:rsid w:val="00134BC4"/>
    <w:rsid w:val="00140361"/>
    <w:rsid w:val="00145B1D"/>
    <w:rsid w:val="00151FCF"/>
    <w:rsid w:val="00157E2B"/>
    <w:rsid w:val="00160DF9"/>
    <w:rsid w:val="001652E3"/>
    <w:rsid w:val="00171057"/>
    <w:rsid w:val="00171DB8"/>
    <w:rsid w:val="00171DD7"/>
    <w:rsid w:val="00173ADC"/>
    <w:rsid w:val="00173E22"/>
    <w:rsid w:val="00174179"/>
    <w:rsid w:val="001752D5"/>
    <w:rsid w:val="001766F3"/>
    <w:rsid w:val="00176A0B"/>
    <w:rsid w:val="001875A4"/>
    <w:rsid w:val="001906DC"/>
    <w:rsid w:val="001931D9"/>
    <w:rsid w:val="00195F2D"/>
    <w:rsid w:val="00197FE9"/>
    <w:rsid w:val="001A301A"/>
    <w:rsid w:val="001B20D5"/>
    <w:rsid w:val="001B217A"/>
    <w:rsid w:val="001B3F21"/>
    <w:rsid w:val="001B6B49"/>
    <w:rsid w:val="001C1B44"/>
    <w:rsid w:val="001C28E9"/>
    <w:rsid w:val="001C6D5F"/>
    <w:rsid w:val="001D3EDD"/>
    <w:rsid w:val="001D6C11"/>
    <w:rsid w:val="001D7C3F"/>
    <w:rsid w:val="001E03EA"/>
    <w:rsid w:val="001E1E68"/>
    <w:rsid w:val="001E66C6"/>
    <w:rsid w:val="001E6CA2"/>
    <w:rsid w:val="001E7F5D"/>
    <w:rsid w:val="001F1F8F"/>
    <w:rsid w:val="001F36E9"/>
    <w:rsid w:val="001F44E2"/>
    <w:rsid w:val="001F5A51"/>
    <w:rsid w:val="001F5DA8"/>
    <w:rsid w:val="00200792"/>
    <w:rsid w:val="0020616C"/>
    <w:rsid w:val="00210993"/>
    <w:rsid w:val="00210EEA"/>
    <w:rsid w:val="002114FF"/>
    <w:rsid w:val="002177F4"/>
    <w:rsid w:val="0022483C"/>
    <w:rsid w:val="00225E74"/>
    <w:rsid w:val="00234D85"/>
    <w:rsid w:val="00237CE7"/>
    <w:rsid w:val="00243B6B"/>
    <w:rsid w:val="0025221C"/>
    <w:rsid w:val="0025479A"/>
    <w:rsid w:val="00262D74"/>
    <w:rsid w:val="0026309C"/>
    <w:rsid w:val="00270763"/>
    <w:rsid w:val="00280391"/>
    <w:rsid w:val="00281EAA"/>
    <w:rsid w:val="0029006B"/>
    <w:rsid w:val="002900E8"/>
    <w:rsid w:val="00290714"/>
    <w:rsid w:val="00291AD6"/>
    <w:rsid w:val="002937DE"/>
    <w:rsid w:val="002A2134"/>
    <w:rsid w:val="002A430D"/>
    <w:rsid w:val="002B1EEB"/>
    <w:rsid w:val="002B221A"/>
    <w:rsid w:val="002B392C"/>
    <w:rsid w:val="002B593D"/>
    <w:rsid w:val="002C0018"/>
    <w:rsid w:val="002C51F4"/>
    <w:rsid w:val="002C6F2D"/>
    <w:rsid w:val="002C7805"/>
    <w:rsid w:val="002D0BD7"/>
    <w:rsid w:val="002D582E"/>
    <w:rsid w:val="002D7970"/>
    <w:rsid w:val="002E69B9"/>
    <w:rsid w:val="002F6FFB"/>
    <w:rsid w:val="002F7CF3"/>
    <w:rsid w:val="003001BC"/>
    <w:rsid w:val="003014A4"/>
    <w:rsid w:val="003014C0"/>
    <w:rsid w:val="00302249"/>
    <w:rsid w:val="003024E6"/>
    <w:rsid w:val="0030562A"/>
    <w:rsid w:val="00312B6E"/>
    <w:rsid w:val="00312D33"/>
    <w:rsid w:val="00314710"/>
    <w:rsid w:val="0032403B"/>
    <w:rsid w:val="0032523C"/>
    <w:rsid w:val="00326CA8"/>
    <w:rsid w:val="00331BB3"/>
    <w:rsid w:val="00334B7D"/>
    <w:rsid w:val="003355BB"/>
    <w:rsid w:val="003364DD"/>
    <w:rsid w:val="003378C6"/>
    <w:rsid w:val="00343231"/>
    <w:rsid w:val="00346003"/>
    <w:rsid w:val="00353B98"/>
    <w:rsid w:val="00353CD1"/>
    <w:rsid w:val="003570DC"/>
    <w:rsid w:val="00357CAD"/>
    <w:rsid w:val="0036369F"/>
    <w:rsid w:val="00367E95"/>
    <w:rsid w:val="003718C0"/>
    <w:rsid w:val="00374117"/>
    <w:rsid w:val="00377D0C"/>
    <w:rsid w:val="0038632B"/>
    <w:rsid w:val="003932E5"/>
    <w:rsid w:val="003A0105"/>
    <w:rsid w:val="003A3048"/>
    <w:rsid w:val="003A43B5"/>
    <w:rsid w:val="003B0032"/>
    <w:rsid w:val="003C05F5"/>
    <w:rsid w:val="003C2A79"/>
    <w:rsid w:val="003C3C6C"/>
    <w:rsid w:val="003C3CA7"/>
    <w:rsid w:val="003C48DE"/>
    <w:rsid w:val="003D2F10"/>
    <w:rsid w:val="003D5B90"/>
    <w:rsid w:val="003E0F9C"/>
    <w:rsid w:val="003E53A9"/>
    <w:rsid w:val="003F220F"/>
    <w:rsid w:val="003F5473"/>
    <w:rsid w:val="003F699D"/>
    <w:rsid w:val="00407A8A"/>
    <w:rsid w:val="00422B2D"/>
    <w:rsid w:val="00424041"/>
    <w:rsid w:val="00427EEE"/>
    <w:rsid w:val="00430F98"/>
    <w:rsid w:val="004402CA"/>
    <w:rsid w:val="004406C7"/>
    <w:rsid w:val="00442489"/>
    <w:rsid w:val="004439A0"/>
    <w:rsid w:val="004453A1"/>
    <w:rsid w:val="0046027E"/>
    <w:rsid w:val="004610CE"/>
    <w:rsid w:val="004652A7"/>
    <w:rsid w:val="0047137D"/>
    <w:rsid w:val="004726F3"/>
    <w:rsid w:val="00472CBC"/>
    <w:rsid w:val="004735AD"/>
    <w:rsid w:val="00474F0A"/>
    <w:rsid w:val="004809A9"/>
    <w:rsid w:val="004933F6"/>
    <w:rsid w:val="0049496C"/>
    <w:rsid w:val="004A0C86"/>
    <w:rsid w:val="004A3540"/>
    <w:rsid w:val="004A4376"/>
    <w:rsid w:val="004A4967"/>
    <w:rsid w:val="004A5805"/>
    <w:rsid w:val="004B2111"/>
    <w:rsid w:val="004B75A9"/>
    <w:rsid w:val="004C22E3"/>
    <w:rsid w:val="004C6DE7"/>
    <w:rsid w:val="004D0084"/>
    <w:rsid w:val="004D0AAE"/>
    <w:rsid w:val="004D2DC0"/>
    <w:rsid w:val="004D3BE8"/>
    <w:rsid w:val="004D770E"/>
    <w:rsid w:val="004D7EDD"/>
    <w:rsid w:val="004E3689"/>
    <w:rsid w:val="004E457C"/>
    <w:rsid w:val="004E478B"/>
    <w:rsid w:val="004F0D18"/>
    <w:rsid w:val="004F38F2"/>
    <w:rsid w:val="00500345"/>
    <w:rsid w:val="00501492"/>
    <w:rsid w:val="005047F1"/>
    <w:rsid w:val="0050503A"/>
    <w:rsid w:val="0050583E"/>
    <w:rsid w:val="0050796C"/>
    <w:rsid w:val="00513ECB"/>
    <w:rsid w:val="005143DD"/>
    <w:rsid w:val="00520721"/>
    <w:rsid w:val="005212A0"/>
    <w:rsid w:val="00522E49"/>
    <w:rsid w:val="00524F27"/>
    <w:rsid w:val="0052771B"/>
    <w:rsid w:val="00530420"/>
    <w:rsid w:val="00531E27"/>
    <w:rsid w:val="00544090"/>
    <w:rsid w:val="00545C7D"/>
    <w:rsid w:val="00546DB8"/>
    <w:rsid w:val="005473F8"/>
    <w:rsid w:val="00552364"/>
    <w:rsid w:val="00556592"/>
    <w:rsid w:val="00556B33"/>
    <w:rsid w:val="00557E8D"/>
    <w:rsid w:val="00563DB6"/>
    <w:rsid w:val="005648D4"/>
    <w:rsid w:val="005713B8"/>
    <w:rsid w:val="00572878"/>
    <w:rsid w:val="0057539E"/>
    <w:rsid w:val="00575E04"/>
    <w:rsid w:val="00576665"/>
    <w:rsid w:val="00580C4E"/>
    <w:rsid w:val="005879FF"/>
    <w:rsid w:val="00594680"/>
    <w:rsid w:val="00596CAD"/>
    <w:rsid w:val="00597963"/>
    <w:rsid w:val="005A17E0"/>
    <w:rsid w:val="005A1D87"/>
    <w:rsid w:val="005A31B3"/>
    <w:rsid w:val="005A7A81"/>
    <w:rsid w:val="005B3EA5"/>
    <w:rsid w:val="005B56BC"/>
    <w:rsid w:val="005B6312"/>
    <w:rsid w:val="005B6776"/>
    <w:rsid w:val="005B7544"/>
    <w:rsid w:val="005C6DD6"/>
    <w:rsid w:val="005C7395"/>
    <w:rsid w:val="005C7962"/>
    <w:rsid w:val="005D053A"/>
    <w:rsid w:val="005D2B49"/>
    <w:rsid w:val="005D5669"/>
    <w:rsid w:val="005D759E"/>
    <w:rsid w:val="005E33FC"/>
    <w:rsid w:val="005E7CCF"/>
    <w:rsid w:val="005F3CD2"/>
    <w:rsid w:val="005F6178"/>
    <w:rsid w:val="005F6625"/>
    <w:rsid w:val="00604406"/>
    <w:rsid w:val="00606E16"/>
    <w:rsid w:val="0061046B"/>
    <w:rsid w:val="00611660"/>
    <w:rsid w:val="006125E1"/>
    <w:rsid w:val="00615514"/>
    <w:rsid w:val="006166F0"/>
    <w:rsid w:val="00617C7C"/>
    <w:rsid w:val="00624395"/>
    <w:rsid w:val="00624923"/>
    <w:rsid w:val="006252DB"/>
    <w:rsid w:val="0062673A"/>
    <w:rsid w:val="006313AA"/>
    <w:rsid w:val="00631808"/>
    <w:rsid w:val="00631E8D"/>
    <w:rsid w:val="00632DE9"/>
    <w:rsid w:val="006459FB"/>
    <w:rsid w:val="0065319E"/>
    <w:rsid w:val="00655FAC"/>
    <w:rsid w:val="00656107"/>
    <w:rsid w:val="00665480"/>
    <w:rsid w:val="00665761"/>
    <w:rsid w:val="00670C15"/>
    <w:rsid w:val="00670DD1"/>
    <w:rsid w:val="00673C2A"/>
    <w:rsid w:val="006763EE"/>
    <w:rsid w:val="00681F36"/>
    <w:rsid w:val="00683ECB"/>
    <w:rsid w:val="00683F8E"/>
    <w:rsid w:val="006853C1"/>
    <w:rsid w:val="00685F53"/>
    <w:rsid w:val="00690C61"/>
    <w:rsid w:val="00693483"/>
    <w:rsid w:val="0069364E"/>
    <w:rsid w:val="006943F6"/>
    <w:rsid w:val="00697939"/>
    <w:rsid w:val="006A454D"/>
    <w:rsid w:val="006A4EF9"/>
    <w:rsid w:val="006A5AD5"/>
    <w:rsid w:val="006A611F"/>
    <w:rsid w:val="006B1664"/>
    <w:rsid w:val="006B1EE1"/>
    <w:rsid w:val="006C0239"/>
    <w:rsid w:val="006C1CFB"/>
    <w:rsid w:val="006C3DC5"/>
    <w:rsid w:val="006C6C90"/>
    <w:rsid w:val="006D208B"/>
    <w:rsid w:val="006D2312"/>
    <w:rsid w:val="006D3EA3"/>
    <w:rsid w:val="006D7369"/>
    <w:rsid w:val="006E2579"/>
    <w:rsid w:val="006F10F2"/>
    <w:rsid w:val="006F6082"/>
    <w:rsid w:val="007008C9"/>
    <w:rsid w:val="0070125C"/>
    <w:rsid w:val="00714550"/>
    <w:rsid w:val="00720355"/>
    <w:rsid w:val="007237D3"/>
    <w:rsid w:val="007241F4"/>
    <w:rsid w:val="00730A68"/>
    <w:rsid w:val="00732895"/>
    <w:rsid w:val="00734992"/>
    <w:rsid w:val="007359A9"/>
    <w:rsid w:val="00736A65"/>
    <w:rsid w:val="00737390"/>
    <w:rsid w:val="00737F2D"/>
    <w:rsid w:val="00744097"/>
    <w:rsid w:val="00745F54"/>
    <w:rsid w:val="00747A86"/>
    <w:rsid w:val="00754F41"/>
    <w:rsid w:val="007555BE"/>
    <w:rsid w:val="007567A6"/>
    <w:rsid w:val="00756BF9"/>
    <w:rsid w:val="0076078B"/>
    <w:rsid w:val="0076250D"/>
    <w:rsid w:val="00766B64"/>
    <w:rsid w:val="007711CF"/>
    <w:rsid w:val="00771727"/>
    <w:rsid w:val="00776AD4"/>
    <w:rsid w:val="0077749F"/>
    <w:rsid w:val="00784AE9"/>
    <w:rsid w:val="0079363C"/>
    <w:rsid w:val="007937C8"/>
    <w:rsid w:val="00793BFE"/>
    <w:rsid w:val="00793C66"/>
    <w:rsid w:val="007A2898"/>
    <w:rsid w:val="007A426E"/>
    <w:rsid w:val="007A54F1"/>
    <w:rsid w:val="007A71E2"/>
    <w:rsid w:val="007B2406"/>
    <w:rsid w:val="007B2794"/>
    <w:rsid w:val="007B2F34"/>
    <w:rsid w:val="007B6FC5"/>
    <w:rsid w:val="007C1102"/>
    <w:rsid w:val="007C1DAF"/>
    <w:rsid w:val="007C3DFB"/>
    <w:rsid w:val="007C5760"/>
    <w:rsid w:val="007D6525"/>
    <w:rsid w:val="007E0A7C"/>
    <w:rsid w:val="007E4515"/>
    <w:rsid w:val="007E458C"/>
    <w:rsid w:val="007E6FE4"/>
    <w:rsid w:val="007F2D03"/>
    <w:rsid w:val="007F531F"/>
    <w:rsid w:val="007F6E02"/>
    <w:rsid w:val="0080251D"/>
    <w:rsid w:val="008059CA"/>
    <w:rsid w:val="00814C48"/>
    <w:rsid w:val="00815CF2"/>
    <w:rsid w:val="00816299"/>
    <w:rsid w:val="008224BC"/>
    <w:rsid w:val="00825356"/>
    <w:rsid w:val="00825FDE"/>
    <w:rsid w:val="00826075"/>
    <w:rsid w:val="00826BFB"/>
    <w:rsid w:val="008335E6"/>
    <w:rsid w:val="00833632"/>
    <w:rsid w:val="0083577E"/>
    <w:rsid w:val="00840DCB"/>
    <w:rsid w:val="00843DA7"/>
    <w:rsid w:val="00846B68"/>
    <w:rsid w:val="00852A87"/>
    <w:rsid w:val="00866D61"/>
    <w:rsid w:val="008707CE"/>
    <w:rsid w:val="00871821"/>
    <w:rsid w:val="00876F08"/>
    <w:rsid w:val="00877A6B"/>
    <w:rsid w:val="00880ABE"/>
    <w:rsid w:val="008829E4"/>
    <w:rsid w:val="00883268"/>
    <w:rsid w:val="00884E4E"/>
    <w:rsid w:val="00886486"/>
    <w:rsid w:val="00890884"/>
    <w:rsid w:val="00895371"/>
    <w:rsid w:val="0089599C"/>
    <w:rsid w:val="008A2FC3"/>
    <w:rsid w:val="008B5071"/>
    <w:rsid w:val="008B7C5B"/>
    <w:rsid w:val="008C392B"/>
    <w:rsid w:val="008C4246"/>
    <w:rsid w:val="008C434D"/>
    <w:rsid w:val="008C68F7"/>
    <w:rsid w:val="008D3C9D"/>
    <w:rsid w:val="008E0913"/>
    <w:rsid w:val="008E427C"/>
    <w:rsid w:val="008E6DEF"/>
    <w:rsid w:val="008F5743"/>
    <w:rsid w:val="008F6EE9"/>
    <w:rsid w:val="00902D3A"/>
    <w:rsid w:val="00903204"/>
    <w:rsid w:val="0090611A"/>
    <w:rsid w:val="00911678"/>
    <w:rsid w:val="0091639D"/>
    <w:rsid w:val="00916F47"/>
    <w:rsid w:val="009231C2"/>
    <w:rsid w:val="0092358E"/>
    <w:rsid w:val="00931B3B"/>
    <w:rsid w:val="0094032F"/>
    <w:rsid w:val="00941F3D"/>
    <w:rsid w:val="00946853"/>
    <w:rsid w:val="00952E27"/>
    <w:rsid w:val="00954BD0"/>
    <w:rsid w:val="009576BC"/>
    <w:rsid w:val="0096120D"/>
    <w:rsid w:val="009632F4"/>
    <w:rsid w:val="0096375B"/>
    <w:rsid w:val="00965A5C"/>
    <w:rsid w:val="00966779"/>
    <w:rsid w:val="00966A81"/>
    <w:rsid w:val="0097142D"/>
    <w:rsid w:val="00972A7B"/>
    <w:rsid w:val="0097647B"/>
    <w:rsid w:val="009772D3"/>
    <w:rsid w:val="00980CD6"/>
    <w:rsid w:val="00980E7A"/>
    <w:rsid w:val="00991D20"/>
    <w:rsid w:val="0099740D"/>
    <w:rsid w:val="009A08B6"/>
    <w:rsid w:val="009A5486"/>
    <w:rsid w:val="009A7499"/>
    <w:rsid w:val="009B08FA"/>
    <w:rsid w:val="009B7172"/>
    <w:rsid w:val="009C0141"/>
    <w:rsid w:val="009C704D"/>
    <w:rsid w:val="009D165A"/>
    <w:rsid w:val="009E2D47"/>
    <w:rsid w:val="009E4431"/>
    <w:rsid w:val="009F0EF0"/>
    <w:rsid w:val="00A04E13"/>
    <w:rsid w:val="00A065E0"/>
    <w:rsid w:val="00A108F9"/>
    <w:rsid w:val="00A121E7"/>
    <w:rsid w:val="00A15492"/>
    <w:rsid w:val="00A15C2B"/>
    <w:rsid w:val="00A20BB8"/>
    <w:rsid w:val="00A20C72"/>
    <w:rsid w:val="00A22D1A"/>
    <w:rsid w:val="00A250F4"/>
    <w:rsid w:val="00A25574"/>
    <w:rsid w:val="00A260DF"/>
    <w:rsid w:val="00A32B45"/>
    <w:rsid w:val="00A33CFD"/>
    <w:rsid w:val="00A3448E"/>
    <w:rsid w:val="00A34CD5"/>
    <w:rsid w:val="00A40BF4"/>
    <w:rsid w:val="00A4336D"/>
    <w:rsid w:val="00A44163"/>
    <w:rsid w:val="00A45938"/>
    <w:rsid w:val="00A5118D"/>
    <w:rsid w:val="00A541B2"/>
    <w:rsid w:val="00A64017"/>
    <w:rsid w:val="00A703DA"/>
    <w:rsid w:val="00A76A3A"/>
    <w:rsid w:val="00A90B01"/>
    <w:rsid w:val="00A912CB"/>
    <w:rsid w:val="00A92E14"/>
    <w:rsid w:val="00A94937"/>
    <w:rsid w:val="00A94BFB"/>
    <w:rsid w:val="00A95520"/>
    <w:rsid w:val="00AA3466"/>
    <w:rsid w:val="00AB1BD9"/>
    <w:rsid w:val="00AB2382"/>
    <w:rsid w:val="00AB6A13"/>
    <w:rsid w:val="00AC23F2"/>
    <w:rsid w:val="00AC246C"/>
    <w:rsid w:val="00AC7324"/>
    <w:rsid w:val="00AC7394"/>
    <w:rsid w:val="00AD2E2D"/>
    <w:rsid w:val="00AE1F38"/>
    <w:rsid w:val="00AE4223"/>
    <w:rsid w:val="00AE5970"/>
    <w:rsid w:val="00AF03E2"/>
    <w:rsid w:val="00AF13C4"/>
    <w:rsid w:val="00AF367C"/>
    <w:rsid w:val="00AF4D45"/>
    <w:rsid w:val="00AF6D36"/>
    <w:rsid w:val="00B01287"/>
    <w:rsid w:val="00B06129"/>
    <w:rsid w:val="00B125A4"/>
    <w:rsid w:val="00B144BE"/>
    <w:rsid w:val="00B17912"/>
    <w:rsid w:val="00B215AF"/>
    <w:rsid w:val="00B2747B"/>
    <w:rsid w:val="00B3037A"/>
    <w:rsid w:val="00B3124C"/>
    <w:rsid w:val="00B33B8A"/>
    <w:rsid w:val="00B33C86"/>
    <w:rsid w:val="00B43E5E"/>
    <w:rsid w:val="00B51BAF"/>
    <w:rsid w:val="00B61B01"/>
    <w:rsid w:val="00B70C35"/>
    <w:rsid w:val="00B71C0E"/>
    <w:rsid w:val="00B74B53"/>
    <w:rsid w:val="00B74E24"/>
    <w:rsid w:val="00B75145"/>
    <w:rsid w:val="00B856B3"/>
    <w:rsid w:val="00B93AB6"/>
    <w:rsid w:val="00B94215"/>
    <w:rsid w:val="00B9424E"/>
    <w:rsid w:val="00BA126A"/>
    <w:rsid w:val="00BA3A08"/>
    <w:rsid w:val="00BA6C39"/>
    <w:rsid w:val="00BB0A45"/>
    <w:rsid w:val="00BB244C"/>
    <w:rsid w:val="00BB4FFC"/>
    <w:rsid w:val="00BC0684"/>
    <w:rsid w:val="00BC3191"/>
    <w:rsid w:val="00BC3852"/>
    <w:rsid w:val="00BC38E1"/>
    <w:rsid w:val="00BC3A7A"/>
    <w:rsid w:val="00BC42E8"/>
    <w:rsid w:val="00BC483F"/>
    <w:rsid w:val="00BC69D8"/>
    <w:rsid w:val="00BE0D57"/>
    <w:rsid w:val="00BE1E7B"/>
    <w:rsid w:val="00BE39FF"/>
    <w:rsid w:val="00BF122E"/>
    <w:rsid w:val="00BF7DD1"/>
    <w:rsid w:val="00C0551D"/>
    <w:rsid w:val="00C07B4E"/>
    <w:rsid w:val="00C10D0D"/>
    <w:rsid w:val="00C1150E"/>
    <w:rsid w:val="00C117DD"/>
    <w:rsid w:val="00C11977"/>
    <w:rsid w:val="00C1722D"/>
    <w:rsid w:val="00C23EA0"/>
    <w:rsid w:val="00C24584"/>
    <w:rsid w:val="00C2505C"/>
    <w:rsid w:val="00C33461"/>
    <w:rsid w:val="00C3615A"/>
    <w:rsid w:val="00C378FF"/>
    <w:rsid w:val="00C40D1E"/>
    <w:rsid w:val="00C44645"/>
    <w:rsid w:val="00C45903"/>
    <w:rsid w:val="00C46607"/>
    <w:rsid w:val="00C545D9"/>
    <w:rsid w:val="00C546B8"/>
    <w:rsid w:val="00C60ECB"/>
    <w:rsid w:val="00C62132"/>
    <w:rsid w:val="00C63097"/>
    <w:rsid w:val="00C667ED"/>
    <w:rsid w:val="00C704F9"/>
    <w:rsid w:val="00C71B80"/>
    <w:rsid w:val="00C738F2"/>
    <w:rsid w:val="00C73E9D"/>
    <w:rsid w:val="00C81559"/>
    <w:rsid w:val="00C82765"/>
    <w:rsid w:val="00C83EA2"/>
    <w:rsid w:val="00CA0C89"/>
    <w:rsid w:val="00CA14FB"/>
    <w:rsid w:val="00CA5598"/>
    <w:rsid w:val="00CA6BF4"/>
    <w:rsid w:val="00CA6D7E"/>
    <w:rsid w:val="00CB1C2B"/>
    <w:rsid w:val="00CB37C7"/>
    <w:rsid w:val="00CB41F9"/>
    <w:rsid w:val="00CB4C2B"/>
    <w:rsid w:val="00CB5335"/>
    <w:rsid w:val="00CB5A59"/>
    <w:rsid w:val="00CB64E6"/>
    <w:rsid w:val="00CB6D2E"/>
    <w:rsid w:val="00CB7035"/>
    <w:rsid w:val="00CC0D9A"/>
    <w:rsid w:val="00CC36FB"/>
    <w:rsid w:val="00CC7C23"/>
    <w:rsid w:val="00CC7ED5"/>
    <w:rsid w:val="00CE0562"/>
    <w:rsid w:val="00CE16F2"/>
    <w:rsid w:val="00CE2AA2"/>
    <w:rsid w:val="00CE2B74"/>
    <w:rsid w:val="00CE7BF5"/>
    <w:rsid w:val="00CF3ED8"/>
    <w:rsid w:val="00CF4C16"/>
    <w:rsid w:val="00CF542A"/>
    <w:rsid w:val="00CF65F8"/>
    <w:rsid w:val="00D01978"/>
    <w:rsid w:val="00D07C08"/>
    <w:rsid w:val="00D15F24"/>
    <w:rsid w:val="00D17C12"/>
    <w:rsid w:val="00D2027D"/>
    <w:rsid w:val="00D261B7"/>
    <w:rsid w:val="00D26835"/>
    <w:rsid w:val="00D32FA3"/>
    <w:rsid w:val="00D35179"/>
    <w:rsid w:val="00D35507"/>
    <w:rsid w:val="00D35AE7"/>
    <w:rsid w:val="00D427E4"/>
    <w:rsid w:val="00D45DEA"/>
    <w:rsid w:val="00D47BE7"/>
    <w:rsid w:val="00D54791"/>
    <w:rsid w:val="00D6252B"/>
    <w:rsid w:val="00D649CE"/>
    <w:rsid w:val="00D67FD5"/>
    <w:rsid w:val="00D703C0"/>
    <w:rsid w:val="00D72CF5"/>
    <w:rsid w:val="00D72E04"/>
    <w:rsid w:val="00D74760"/>
    <w:rsid w:val="00D74E39"/>
    <w:rsid w:val="00D75A80"/>
    <w:rsid w:val="00D86318"/>
    <w:rsid w:val="00D90F59"/>
    <w:rsid w:val="00DB20DF"/>
    <w:rsid w:val="00DB50B5"/>
    <w:rsid w:val="00DC0277"/>
    <w:rsid w:val="00DC7CEC"/>
    <w:rsid w:val="00DD298A"/>
    <w:rsid w:val="00DD50CB"/>
    <w:rsid w:val="00DD6119"/>
    <w:rsid w:val="00DE0615"/>
    <w:rsid w:val="00DE5FF1"/>
    <w:rsid w:val="00DF070D"/>
    <w:rsid w:val="00DF0EF0"/>
    <w:rsid w:val="00DF2E9D"/>
    <w:rsid w:val="00DF4110"/>
    <w:rsid w:val="00DF63C4"/>
    <w:rsid w:val="00E07C64"/>
    <w:rsid w:val="00E10FEE"/>
    <w:rsid w:val="00E11BD9"/>
    <w:rsid w:val="00E16064"/>
    <w:rsid w:val="00E16666"/>
    <w:rsid w:val="00E20E0A"/>
    <w:rsid w:val="00E21167"/>
    <w:rsid w:val="00E21570"/>
    <w:rsid w:val="00E24797"/>
    <w:rsid w:val="00E3047F"/>
    <w:rsid w:val="00E30724"/>
    <w:rsid w:val="00E43679"/>
    <w:rsid w:val="00E44D18"/>
    <w:rsid w:val="00E46FEC"/>
    <w:rsid w:val="00E50D8B"/>
    <w:rsid w:val="00E51388"/>
    <w:rsid w:val="00E525E5"/>
    <w:rsid w:val="00E55F61"/>
    <w:rsid w:val="00E65E10"/>
    <w:rsid w:val="00E7008D"/>
    <w:rsid w:val="00E7191B"/>
    <w:rsid w:val="00E748E9"/>
    <w:rsid w:val="00E80366"/>
    <w:rsid w:val="00E84EF7"/>
    <w:rsid w:val="00E8594E"/>
    <w:rsid w:val="00E85B0D"/>
    <w:rsid w:val="00E9553F"/>
    <w:rsid w:val="00E956B7"/>
    <w:rsid w:val="00E977D2"/>
    <w:rsid w:val="00EA1BAD"/>
    <w:rsid w:val="00EA5F2C"/>
    <w:rsid w:val="00EB0A0C"/>
    <w:rsid w:val="00EB2DD9"/>
    <w:rsid w:val="00EB4072"/>
    <w:rsid w:val="00EB5F0A"/>
    <w:rsid w:val="00EC0BF3"/>
    <w:rsid w:val="00EC4E9C"/>
    <w:rsid w:val="00EC658D"/>
    <w:rsid w:val="00EC7D2C"/>
    <w:rsid w:val="00ED44B9"/>
    <w:rsid w:val="00EE1F99"/>
    <w:rsid w:val="00EE2FDB"/>
    <w:rsid w:val="00EE3B71"/>
    <w:rsid w:val="00EE66F1"/>
    <w:rsid w:val="00EF263F"/>
    <w:rsid w:val="00EF33F2"/>
    <w:rsid w:val="00EF38AF"/>
    <w:rsid w:val="00EF5071"/>
    <w:rsid w:val="00EF580D"/>
    <w:rsid w:val="00F109BD"/>
    <w:rsid w:val="00F128B6"/>
    <w:rsid w:val="00F14CB3"/>
    <w:rsid w:val="00F15A7D"/>
    <w:rsid w:val="00F1660C"/>
    <w:rsid w:val="00F173BE"/>
    <w:rsid w:val="00F20F46"/>
    <w:rsid w:val="00F24EC5"/>
    <w:rsid w:val="00F26112"/>
    <w:rsid w:val="00F278EB"/>
    <w:rsid w:val="00F316BA"/>
    <w:rsid w:val="00F32DC0"/>
    <w:rsid w:val="00F37209"/>
    <w:rsid w:val="00F43297"/>
    <w:rsid w:val="00F43451"/>
    <w:rsid w:val="00F4368A"/>
    <w:rsid w:val="00F436FD"/>
    <w:rsid w:val="00F43DE7"/>
    <w:rsid w:val="00F45400"/>
    <w:rsid w:val="00F4559C"/>
    <w:rsid w:val="00F50306"/>
    <w:rsid w:val="00F6021C"/>
    <w:rsid w:val="00F63AAF"/>
    <w:rsid w:val="00F643F7"/>
    <w:rsid w:val="00F66894"/>
    <w:rsid w:val="00F708A9"/>
    <w:rsid w:val="00F720B4"/>
    <w:rsid w:val="00F74831"/>
    <w:rsid w:val="00F756E6"/>
    <w:rsid w:val="00F8255B"/>
    <w:rsid w:val="00F85EF8"/>
    <w:rsid w:val="00F91358"/>
    <w:rsid w:val="00F93BBC"/>
    <w:rsid w:val="00F94343"/>
    <w:rsid w:val="00FA0E52"/>
    <w:rsid w:val="00FA163F"/>
    <w:rsid w:val="00FA19BC"/>
    <w:rsid w:val="00FA6E20"/>
    <w:rsid w:val="00FB1867"/>
    <w:rsid w:val="00FB2A5A"/>
    <w:rsid w:val="00FB37BE"/>
    <w:rsid w:val="00FB4BDA"/>
    <w:rsid w:val="00FB5AE7"/>
    <w:rsid w:val="00FB777A"/>
    <w:rsid w:val="00FC3EA1"/>
    <w:rsid w:val="00FC409C"/>
    <w:rsid w:val="00FC469E"/>
    <w:rsid w:val="00FC5807"/>
    <w:rsid w:val="00FD0D67"/>
    <w:rsid w:val="00FD140B"/>
    <w:rsid w:val="00FD2A7A"/>
    <w:rsid w:val="00FD4922"/>
    <w:rsid w:val="00FE7F6A"/>
    <w:rsid w:val="00FF0A0F"/>
    <w:rsid w:val="00FF1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A4432E-1B04-4537-8F38-EE26E595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967"/>
    <w:rPr>
      <w:sz w:val="28"/>
    </w:rPr>
  </w:style>
  <w:style w:type="paragraph" w:styleId="1">
    <w:name w:val="heading 1"/>
    <w:basedOn w:val="a"/>
    <w:next w:val="a"/>
    <w:link w:val="10"/>
    <w:qFormat/>
    <w:rsid w:val="00CE2B74"/>
    <w:pPr>
      <w:keepNext/>
      <w:jc w:val="center"/>
      <w:outlineLvl w:val="0"/>
    </w:pPr>
    <w:rPr>
      <w:rFonts w:ascii="Arial" w:hAnsi="Arial"/>
      <w:b/>
      <w:bCs/>
      <w:caps/>
      <w:szCs w:val="28"/>
    </w:rPr>
  </w:style>
  <w:style w:type="paragraph" w:styleId="2">
    <w:name w:val="heading 2"/>
    <w:basedOn w:val="a"/>
    <w:next w:val="a"/>
    <w:link w:val="20"/>
    <w:qFormat/>
    <w:rsid w:val="000C0E14"/>
    <w:pPr>
      <w:ind w:firstLine="510"/>
      <w:jc w:val="both"/>
      <w:outlineLvl w:val="1"/>
    </w:pPr>
    <w:rPr>
      <w:szCs w:val="28"/>
    </w:rPr>
  </w:style>
  <w:style w:type="paragraph" w:styleId="3">
    <w:name w:val="heading 3"/>
    <w:basedOn w:val="a"/>
    <w:next w:val="a"/>
    <w:qFormat/>
    <w:rsid w:val="00442489"/>
    <w:pPr>
      <w:keepNext/>
      <w:jc w:val="center"/>
      <w:outlineLvl w:val="2"/>
    </w:pPr>
    <w:rPr>
      <w:sz w:val="24"/>
    </w:rPr>
  </w:style>
  <w:style w:type="paragraph" w:styleId="4">
    <w:name w:val="heading 4"/>
    <w:basedOn w:val="a"/>
    <w:next w:val="a"/>
    <w:qFormat/>
    <w:rsid w:val="00442489"/>
    <w:pPr>
      <w:keepNext/>
      <w:ind w:firstLine="720"/>
      <w:jc w:val="center"/>
      <w:outlineLvl w:val="3"/>
    </w:pPr>
    <w:rPr>
      <w:sz w:val="24"/>
    </w:rPr>
  </w:style>
  <w:style w:type="paragraph" w:styleId="5">
    <w:name w:val="heading 5"/>
    <w:basedOn w:val="a"/>
    <w:next w:val="a"/>
    <w:qFormat/>
    <w:rsid w:val="00442489"/>
    <w:pPr>
      <w:keepNext/>
      <w:jc w:val="right"/>
      <w:outlineLvl w:val="4"/>
    </w:pPr>
    <w:rPr>
      <w:sz w:val="24"/>
    </w:rPr>
  </w:style>
  <w:style w:type="paragraph" w:styleId="6">
    <w:name w:val="heading 6"/>
    <w:basedOn w:val="a"/>
    <w:next w:val="a"/>
    <w:qFormat/>
    <w:rsid w:val="00442489"/>
    <w:pPr>
      <w:widowControl w:val="0"/>
      <w:numPr>
        <w:ilvl w:val="5"/>
        <w:numId w:val="1"/>
      </w:numPr>
      <w:spacing w:before="240" w:after="60"/>
      <w:outlineLvl w:val="5"/>
    </w:pPr>
    <w:rPr>
      <w:sz w:val="24"/>
    </w:rPr>
  </w:style>
  <w:style w:type="paragraph" w:styleId="7">
    <w:name w:val="heading 7"/>
    <w:basedOn w:val="a"/>
    <w:next w:val="a"/>
    <w:qFormat/>
    <w:rsid w:val="00442489"/>
    <w:pPr>
      <w:widowControl w:val="0"/>
      <w:numPr>
        <w:ilvl w:val="6"/>
        <w:numId w:val="1"/>
      </w:numPr>
      <w:spacing w:before="240" w:after="60"/>
      <w:outlineLvl w:val="6"/>
    </w:pPr>
    <w:rPr>
      <w:rFonts w:ascii="Arial" w:hAnsi="Arial"/>
      <w:sz w:val="24"/>
    </w:rPr>
  </w:style>
  <w:style w:type="paragraph" w:styleId="8">
    <w:name w:val="heading 8"/>
    <w:basedOn w:val="a"/>
    <w:next w:val="a"/>
    <w:qFormat/>
    <w:rsid w:val="00442489"/>
    <w:pPr>
      <w:widowControl w:val="0"/>
      <w:numPr>
        <w:ilvl w:val="7"/>
        <w:numId w:val="1"/>
      </w:numPr>
      <w:spacing w:before="240" w:after="60"/>
      <w:outlineLvl w:val="7"/>
    </w:pPr>
    <w:rPr>
      <w:b/>
      <w:sz w:val="24"/>
    </w:rPr>
  </w:style>
  <w:style w:type="paragraph" w:styleId="9">
    <w:name w:val="heading 9"/>
    <w:basedOn w:val="a"/>
    <w:next w:val="a"/>
    <w:qFormat/>
    <w:rsid w:val="00442489"/>
    <w:pPr>
      <w:widowControl w:val="0"/>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42489"/>
    <w:pPr>
      <w:ind w:firstLine="720"/>
      <w:jc w:val="both"/>
    </w:pPr>
    <w:rPr>
      <w:sz w:val="24"/>
    </w:rPr>
  </w:style>
  <w:style w:type="paragraph" w:styleId="21">
    <w:name w:val="Body Text Indent 2"/>
    <w:basedOn w:val="a"/>
    <w:rsid w:val="00442489"/>
    <w:pPr>
      <w:ind w:firstLine="720"/>
    </w:pPr>
    <w:rPr>
      <w:sz w:val="24"/>
    </w:rPr>
  </w:style>
  <w:style w:type="paragraph" w:styleId="a4">
    <w:name w:val="caption"/>
    <w:basedOn w:val="a"/>
    <w:next w:val="a"/>
    <w:qFormat/>
    <w:rsid w:val="00442489"/>
    <w:pPr>
      <w:widowControl w:val="0"/>
      <w:spacing w:before="120" w:after="120"/>
    </w:pPr>
    <w:rPr>
      <w:sz w:val="24"/>
    </w:rPr>
  </w:style>
  <w:style w:type="paragraph" w:styleId="30">
    <w:name w:val="Body Text Indent 3"/>
    <w:basedOn w:val="a"/>
    <w:rsid w:val="00442489"/>
    <w:pPr>
      <w:widowControl w:val="0"/>
      <w:ind w:firstLine="720"/>
      <w:jc w:val="both"/>
    </w:pPr>
    <w:rPr>
      <w:i/>
      <w:sz w:val="24"/>
    </w:rPr>
  </w:style>
  <w:style w:type="paragraph" w:styleId="a5">
    <w:name w:val="Plain Text"/>
    <w:basedOn w:val="a"/>
    <w:rsid w:val="00442489"/>
    <w:rPr>
      <w:rFonts w:ascii="Courier New" w:hAnsi="Courier New"/>
    </w:rPr>
  </w:style>
  <w:style w:type="paragraph" w:styleId="a6">
    <w:name w:val="Body Text"/>
    <w:basedOn w:val="a"/>
    <w:link w:val="a7"/>
    <w:rsid w:val="00442489"/>
    <w:pPr>
      <w:jc w:val="both"/>
    </w:pPr>
    <w:rPr>
      <w:sz w:val="24"/>
    </w:rPr>
  </w:style>
  <w:style w:type="paragraph" w:styleId="a8">
    <w:name w:val="header"/>
    <w:aliases w:val="Heder,Titul"/>
    <w:basedOn w:val="a"/>
    <w:link w:val="a9"/>
    <w:uiPriority w:val="99"/>
    <w:rsid w:val="00442489"/>
    <w:pPr>
      <w:tabs>
        <w:tab w:val="center" w:pos="4153"/>
        <w:tab w:val="right" w:pos="8306"/>
      </w:tabs>
    </w:pPr>
  </w:style>
  <w:style w:type="character" w:styleId="aa">
    <w:name w:val="page number"/>
    <w:basedOn w:val="a0"/>
    <w:rsid w:val="00442489"/>
  </w:style>
  <w:style w:type="paragraph" w:styleId="ab">
    <w:name w:val="List"/>
    <w:basedOn w:val="a"/>
    <w:rsid w:val="00442489"/>
    <w:pPr>
      <w:ind w:left="283" w:hanging="283"/>
    </w:pPr>
    <w:rPr>
      <w:rFonts w:ascii="Arial" w:hAnsi="Arial"/>
      <w:sz w:val="22"/>
    </w:rPr>
  </w:style>
  <w:style w:type="paragraph" w:styleId="ac">
    <w:name w:val="footer"/>
    <w:basedOn w:val="a"/>
    <w:link w:val="ad"/>
    <w:uiPriority w:val="99"/>
    <w:rsid w:val="00442489"/>
    <w:pPr>
      <w:tabs>
        <w:tab w:val="center" w:pos="4153"/>
        <w:tab w:val="right" w:pos="8306"/>
      </w:tabs>
    </w:pPr>
  </w:style>
  <w:style w:type="paragraph" w:styleId="ae">
    <w:name w:val="Block Text"/>
    <w:basedOn w:val="a"/>
    <w:rsid w:val="00442489"/>
    <w:pPr>
      <w:ind w:left="-567" w:right="-766" w:firstLine="709"/>
      <w:jc w:val="both"/>
    </w:pPr>
    <w:rPr>
      <w:sz w:val="24"/>
    </w:rPr>
  </w:style>
  <w:style w:type="paragraph" w:styleId="22">
    <w:name w:val="toc 2"/>
    <w:basedOn w:val="a"/>
    <w:next w:val="a"/>
    <w:autoRedefine/>
    <w:uiPriority w:val="39"/>
    <w:rsid w:val="00442489"/>
    <w:pPr>
      <w:ind w:left="280"/>
    </w:pPr>
    <w:rPr>
      <w:rFonts w:ascii="Calibri" w:hAnsi="Calibri"/>
      <w:smallCaps/>
      <w:sz w:val="20"/>
    </w:rPr>
  </w:style>
  <w:style w:type="paragraph" w:customStyle="1" w:styleId="BodyText21">
    <w:name w:val="Body Text 21"/>
    <w:basedOn w:val="a"/>
    <w:rsid w:val="00442489"/>
    <w:pPr>
      <w:overflowPunct w:val="0"/>
      <w:autoSpaceDE w:val="0"/>
      <w:autoSpaceDN w:val="0"/>
      <w:adjustRightInd w:val="0"/>
      <w:spacing w:after="120" w:line="480" w:lineRule="auto"/>
      <w:textAlignment w:val="baseline"/>
    </w:pPr>
    <w:rPr>
      <w:sz w:val="24"/>
    </w:rPr>
  </w:style>
  <w:style w:type="paragraph" w:styleId="11">
    <w:name w:val="toc 1"/>
    <w:basedOn w:val="a"/>
    <w:next w:val="a"/>
    <w:autoRedefine/>
    <w:uiPriority w:val="39"/>
    <w:rsid w:val="004B2111"/>
    <w:pPr>
      <w:spacing w:before="120" w:after="120"/>
    </w:pPr>
    <w:rPr>
      <w:rFonts w:ascii="Calibri" w:hAnsi="Calibri"/>
      <w:b/>
      <w:bCs/>
      <w:caps/>
      <w:sz w:val="20"/>
    </w:rPr>
  </w:style>
  <w:style w:type="character" w:styleId="af">
    <w:name w:val="Hyperlink"/>
    <w:uiPriority w:val="99"/>
    <w:rsid w:val="00442489"/>
    <w:rPr>
      <w:color w:val="0000FF"/>
      <w:u w:val="single"/>
    </w:rPr>
  </w:style>
  <w:style w:type="paragraph" w:styleId="af0">
    <w:name w:val="Balloon Text"/>
    <w:basedOn w:val="a"/>
    <w:semiHidden/>
    <w:rsid w:val="00442489"/>
    <w:rPr>
      <w:rFonts w:ascii="Tahoma" w:hAnsi="Tahoma" w:cs="Tahoma"/>
      <w:sz w:val="16"/>
      <w:szCs w:val="16"/>
    </w:rPr>
  </w:style>
  <w:style w:type="paragraph" w:styleId="31">
    <w:name w:val="toc 3"/>
    <w:basedOn w:val="a"/>
    <w:next w:val="a"/>
    <w:autoRedefine/>
    <w:semiHidden/>
    <w:rsid w:val="00442489"/>
    <w:pPr>
      <w:ind w:left="560"/>
    </w:pPr>
    <w:rPr>
      <w:rFonts w:ascii="Calibri" w:hAnsi="Calibri"/>
      <w:i/>
      <w:iCs/>
      <w:sz w:val="20"/>
    </w:rPr>
  </w:style>
  <w:style w:type="paragraph" w:styleId="40">
    <w:name w:val="toc 4"/>
    <w:basedOn w:val="a"/>
    <w:next w:val="a"/>
    <w:autoRedefine/>
    <w:semiHidden/>
    <w:rsid w:val="00442489"/>
    <w:pPr>
      <w:ind w:left="840"/>
    </w:pPr>
    <w:rPr>
      <w:rFonts w:ascii="Calibri" w:hAnsi="Calibri"/>
      <w:sz w:val="18"/>
      <w:szCs w:val="18"/>
    </w:rPr>
  </w:style>
  <w:style w:type="paragraph" w:styleId="50">
    <w:name w:val="toc 5"/>
    <w:basedOn w:val="a"/>
    <w:next w:val="a"/>
    <w:autoRedefine/>
    <w:semiHidden/>
    <w:rsid w:val="00442489"/>
    <w:pPr>
      <w:ind w:left="1120"/>
    </w:pPr>
    <w:rPr>
      <w:rFonts w:ascii="Calibri" w:hAnsi="Calibri"/>
      <w:sz w:val="18"/>
      <w:szCs w:val="18"/>
    </w:rPr>
  </w:style>
  <w:style w:type="paragraph" w:styleId="60">
    <w:name w:val="toc 6"/>
    <w:basedOn w:val="a"/>
    <w:next w:val="a"/>
    <w:autoRedefine/>
    <w:semiHidden/>
    <w:rsid w:val="00442489"/>
    <w:pPr>
      <w:ind w:left="1400"/>
    </w:pPr>
    <w:rPr>
      <w:rFonts w:ascii="Calibri" w:hAnsi="Calibri"/>
      <w:sz w:val="18"/>
      <w:szCs w:val="18"/>
    </w:rPr>
  </w:style>
  <w:style w:type="paragraph" w:styleId="70">
    <w:name w:val="toc 7"/>
    <w:basedOn w:val="a"/>
    <w:next w:val="a"/>
    <w:autoRedefine/>
    <w:semiHidden/>
    <w:rsid w:val="00442489"/>
    <w:pPr>
      <w:ind w:left="1680"/>
    </w:pPr>
    <w:rPr>
      <w:rFonts w:ascii="Calibri" w:hAnsi="Calibri"/>
      <w:sz w:val="18"/>
      <w:szCs w:val="18"/>
    </w:rPr>
  </w:style>
  <w:style w:type="paragraph" w:styleId="80">
    <w:name w:val="toc 8"/>
    <w:basedOn w:val="a"/>
    <w:next w:val="a"/>
    <w:autoRedefine/>
    <w:semiHidden/>
    <w:rsid w:val="00442489"/>
    <w:pPr>
      <w:ind w:left="1960"/>
    </w:pPr>
    <w:rPr>
      <w:rFonts w:ascii="Calibri" w:hAnsi="Calibri"/>
      <w:sz w:val="18"/>
      <w:szCs w:val="18"/>
    </w:rPr>
  </w:style>
  <w:style w:type="paragraph" w:styleId="90">
    <w:name w:val="toc 9"/>
    <w:basedOn w:val="a"/>
    <w:next w:val="a"/>
    <w:autoRedefine/>
    <w:semiHidden/>
    <w:rsid w:val="00442489"/>
    <w:pPr>
      <w:ind w:left="2240"/>
    </w:pPr>
    <w:rPr>
      <w:rFonts w:ascii="Calibri" w:hAnsi="Calibri"/>
      <w:sz w:val="18"/>
      <w:szCs w:val="18"/>
    </w:rPr>
  </w:style>
  <w:style w:type="paragraph" w:customStyle="1" w:styleId="af1">
    <w:name w:val="Обычный по центру"/>
    <w:basedOn w:val="a"/>
    <w:rsid w:val="00EB4072"/>
    <w:pPr>
      <w:widowControl w:val="0"/>
      <w:suppressAutoHyphens/>
      <w:jc w:val="center"/>
    </w:pPr>
    <w:rPr>
      <w:rFonts w:eastAsia="Tahoma"/>
      <w:sz w:val="24"/>
      <w:szCs w:val="24"/>
    </w:rPr>
  </w:style>
  <w:style w:type="character" w:customStyle="1" w:styleId="20">
    <w:name w:val="Заголовок 2 Знак"/>
    <w:link w:val="2"/>
    <w:rsid w:val="000C0E14"/>
    <w:rPr>
      <w:sz w:val="28"/>
      <w:szCs w:val="28"/>
    </w:rPr>
  </w:style>
  <w:style w:type="character" w:customStyle="1" w:styleId="10">
    <w:name w:val="Заголовок 1 Знак"/>
    <w:link w:val="1"/>
    <w:rsid w:val="00CE2B74"/>
    <w:rPr>
      <w:rFonts w:ascii="Arial" w:hAnsi="Arial"/>
      <w:b/>
      <w:bCs/>
      <w:caps/>
      <w:sz w:val="28"/>
      <w:szCs w:val="28"/>
    </w:rPr>
  </w:style>
  <w:style w:type="paragraph" w:customStyle="1" w:styleId="a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A33CFD"/>
    <w:pPr>
      <w:widowControl w:val="0"/>
      <w:autoSpaceDE w:val="0"/>
      <w:autoSpaceDN w:val="0"/>
      <w:adjustRightInd w:val="0"/>
      <w:spacing w:after="160" w:line="240" w:lineRule="exact"/>
    </w:pPr>
    <w:rPr>
      <w:lang w:val="en-US" w:eastAsia="en-US"/>
    </w:rPr>
  </w:style>
  <w:style w:type="table" w:styleId="af3">
    <w:name w:val="Table Grid"/>
    <w:basedOn w:val="a1"/>
    <w:rsid w:val="0066576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 Знак"/>
    <w:link w:val="a6"/>
    <w:rsid w:val="00CE2B74"/>
    <w:rPr>
      <w:sz w:val="24"/>
    </w:rPr>
  </w:style>
  <w:style w:type="paragraph" w:customStyle="1" w:styleId="AshMainText">
    <w:name w:val="AshMainText"/>
    <w:basedOn w:val="a"/>
    <w:rsid w:val="00F436FD"/>
    <w:pPr>
      <w:overflowPunct w:val="0"/>
      <w:autoSpaceDE w:val="0"/>
      <w:autoSpaceDN w:val="0"/>
      <w:adjustRightInd w:val="0"/>
      <w:spacing w:line="360" w:lineRule="auto"/>
      <w:ind w:firstLine="851"/>
      <w:jc w:val="both"/>
      <w:textAlignment w:val="baseline"/>
    </w:pPr>
    <w:rPr>
      <w:szCs w:val="28"/>
    </w:rPr>
  </w:style>
  <w:style w:type="character" w:styleId="af4">
    <w:name w:val="annotation reference"/>
    <w:rsid w:val="00E3047F"/>
    <w:rPr>
      <w:sz w:val="16"/>
      <w:szCs w:val="16"/>
    </w:rPr>
  </w:style>
  <w:style w:type="paragraph" w:styleId="af5">
    <w:name w:val="annotation text"/>
    <w:basedOn w:val="a"/>
    <w:link w:val="af6"/>
    <w:rsid w:val="00E3047F"/>
    <w:rPr>
      <w:sz w:val="20"/>
    </w:rPr>
  </w:style>
  <w:style w:type="character" w:customStyle="1" w:styleId="af6">
    <w:name w:val="Текст примечания Знак"/>
    <w:basedOn w:val="a0"/>
    <w:link w:val="af5"/>
    <w:rsid w:val="00E3047F"/>
  </w:style>
  <w:style w:type="paragraph" w:styleId="af7">
    <w:name w:val="annotation subject"/>
    <w:basedOn w:val="af5"/>
    <w:next w:val="af5"/>
    <w:link w:val="af8"/>
    <w:rsid w:val="00E3047F"/>
    <w:rPr>
      <w:b/>
      <w:bCs/>
    </w:rPr>
  </w:style>
  <w:style w:type="character" w:customStyle="1" w:styleId="af8">
    <w:name w:val="Тема примечания Знак"/>
    <w:link w:val="af7"/>
    <w:rsid w:val="00E3047F"/>
    <w:rPr>
      <w:b/>
      <w:bCs/>
    </w:rPr>
  </w:style>
  <w:style w:type="character" w:customStyle="1" w:styleId="a9">
    <w:name w:val="Верхний колонтитул Знак"/>
    <w:aliases w:val="Heder Знак,Titul Знак"/>
    <w:link w:val="a8"/>
    <w:uiPriority w:val="99"/>
    <w:locked/>
    <w:rsid w:val="00732895"/>
    <w:rPr>
      <w:sz w:val="28"/>
    </w:rPr>
  </w:style>
  <w:style w:type="paragraph" w:customStyle="1" w:styleId="af9">
    <w:name w:val="Содержимое таблицы"/>
    <w:basedOn w:val="a6"/>
    <w:rsid w:val="00732895"/>
    <w:pPr>
      <w:suppressLineNumbers/>
      <w:suppressAutoHyphens/>
    </w:pPr>
    <w:rPr>
      <w:bCs/>
      <w:sz w:val="28"/>
      <w:szCs w:val="24"/>
      <w:lang w:eastAsia="ar-SA"/>
    </w:rPr>
  </w:style>
  <w:style w:type="paragraph" w:styleId="afa">
    <w:name w:val="Normal (Web)"/>
    <w:basedOn w:val="a"/>
    <w:uiPriority w:val="99"/>
    <w:unhideWhenUsed/>
    <w:rsid w:val="007C1102"/>
    <w:pPr>
      <w:spacing w:before="100" w:beforeAutospacing="1" w:after="100" w:afterAutospacing="1"/>
    </w:pPr>
    <w:rPr>
      <w:sz w:val="24"/>
      <w:szCs w:val="24"/>
    </w:rPr>
  </w:style>
  <w:style w:type="paragraph" w:customStyle="1" w:styleId="12">
    <w:name w:val="Основной текст 12 пт"/>
    <w:basedOn w:val="a"/>
    <w:link w:val="120"/>
    <w:qFormat/>
    <w:rsid w:val="00615514"/>
    <w:pPr>
      <w:overflowPunct w:val="0"/>
      <w:autoSpaceDE w:val="0"/>
      <w:autoSpaceDN w:val="0"/>
      <w:adjustRightInd w:val="0"/>
      <w:spacing w:line="360" w:lineRule="auto"/>
      <w:ind w:firstLine="567"/>
      <w:jc w:val="both"/>
      <w:textAlignment w:val="baseline"/>
    </w:pPr>
    <w:rPr>
      <w:sz w:val="24"/>
      <w:lang w:eastAsia="en-US"/>
    </w:rPr>
  </w:style>
  <w:style w:type="character" w:customStyle="1" w:styleId="120">
    <w:name w:val="Основной текст 12 пт Знак"/>
    <w:link w:val="12"/>
    <w:rsid w:val="00615514"/>
    <w:rPr>
      <w:sz w:val="24"/>
      <w:lang w:eastAsia="en-US"/>
    </w:rPr>
  </w:style>
  <w:style w:type="character" w:customStyle="1" w:styleId="ad">
    <w:name w:val="Нижний колонтитул Знак"/>
    <w:link w:val="ac"/>
    <w:uiPriority w:val="99"/>
    <w:rsid w:val="00D35AE7"/>
    <w:rPr>
      <w:sz w:val="28"/>
    </w:rPr>
  </w:style>
  <w:style w:type="character" w:customStyle="1" w:styleId="pre">
    <w:name w:val="pre"/>
    <w:rsid w:val="008B5071"/>
  </w:style>
  <w:style w:type="paragraph" w:styleId="afb">
    <w:name w:val="List Paragraph"/>
    <w:basedOn w:val="a"/>
    <w:uiPriority w:val="34"/>
    <w:qFormat/>
    <w:rsid w:val="00B61B01"/>
    <w:pPr>
      <w:ind w:left="720"/>
      <w:contextualSpacing/>
    </w:pPr>
  </w:style>
  <w:style w:type="paragraph" w:styleId="afc">
    <w:name w:val="Revision"/>
    <w:hidden/>
    <w:uiPriority w:val="99"/>
    <w:semiHidden/>
    <w:rsid w:val="00FA19B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072">
      <w:bodyDiv w:val="1"/>
      <w:marLeft w:val="0"/>
      <w:marRight w:val="0"/>
      <w:marTop w:val="0"/>
      <w:marBottom w:val="0"/>
      <w:divBdr>
        <w:top w:val="none" w:sz="0" w:space="0" w:color="auto"/>
        <w:left w:val="none" w:sz="0" w:space="0" w:color="auto"/>
        <w:bottom w:val="none" w:sz="0" w:space="0" w:color="auto"/>
        <w:right w:val="none" w:sz="0" w:space="0" w:color="auto"/>
      </w:divBdr>
    </w:div>
    <w:div w:id="164829633">
      <w:bodyDiv w:val="1"/>
      <w:marLeft w:val="0"/>
      <w:marRight w:val="0"/>
      <w:marTop w:val="0"/>
      <w:marBottom w:val="0"/>
      <w:divBdr>
        <w:top w:val="none" w:sz="0" w:space="0" w:color="auto"/>
        <w:left w:val="none" w:sz="0" w:space="0" w:color="auto"/>
        <w:bottom w:val="none" w:sz="0" w:space="0" w:color="auto"/>
        <w:right w:val="none" w:sz="0" w:space="0" w:color="auto"/>
      </w:divBdr>
    </w:div>
    <w:div w:id="188840380">
      <w:bodyDiv w:val="1"/>
      <w:marLeft w:val="0"/>
      <w:marRight w:val="0"/>
      <w:marTop w:val="0"/>
      <w:marBottom w:val="0"/>
      <w:divBdr>
        <w:top w:val="none" w:sz="0" w:space="0" w:color="auto"/>
        <w:left w:val="none" w:sz="0" w:space="0" w:color="auto"/>
        <w:bottom w:val="none" w:sz="0" w:space="0" w:color="auto"/>
        <w:right w:val="none" w:sz="0" w:space="0" w:color="auto"/>
      </w:divBdr>
    </w:div>
    <w:div w:id="232543596">
      <w:bodyDiv w:val="1"/>
      <w:marLeft w:val="0"/>
      <w:marRight w:val="0"/>
      <w:marTop w:val="0"/>
      <w:marBottom w:val="0"/>
      <w:divBdr>
        <w:top w:val="none" w:sz="0" w:space="0" w:color="auto"/>
        <w:left w:val="none" w:sz="0" w:space="0" w:color="auto"/>
        <w:bottom w:val="none" w:sz="0" w:space="0" w:color="auto"/>
        <w:right w:val="none" w:sz="0" w:space="0" w:color="auto"/>
      </w:divBdr>
    </w:div>
    <w:div w:id="548758955">
      <w:bodyDiv w:val="1"/>
      <w:marLeft w:val="0"/>
      <w:marRight w:val="0"/>
      <w:marTop w:val="0"/>
      <w:marBottom w:val="0"/>
      <w:divBdr>
        <w:top w:val="none" w:sz="0" w:space="0" w:color="auto"/>
        <w:left w:val="none" w:sz="0" w:space="0" w:color="auto"/>
        <w:bottom w:val="none" w:sz="0" w:space="0" w:color="auto"/>
        <w:right w:val="none" w:sz="0" w:space="0" w:color="auto"/>
      </w:divBdr>
    </w:div>
    <w:div w:id="989946456">
      <w:bodyDiv w:val="1"/>
      <w:marLeft w:val="0"/>
      <w:marRight w:val="0"/>
      <w:marTop w:val="0"/>
      <w:marBottom w:val="0"/>
      <w:divBdr>
        <w:top w:val="none" w:sz="0" w:space="0" w:color="auto"/>
        <w:left w:val="none" w:sz="0" w:space="0" w:color="auto"/>
        <w:bottom w:val="none" w:sz="0" w:space="0" w:color="auto"/>
        <w:right w:val="none" w:sz="0" w:space="0" w:color="auto"/>
      </w:divBdr>
    </w:div>
    <w:div w:id="1076053036">
      <w:bodyDiv w:val="1"/>
      <w:marLeft w:val="0"/>
      <w:marRight w:val="0"/>
      <w:marTop w:val="0"/>
      <w:marBottom w:val="0"/>
      <w:divBdr>
        <w:top w:val="none" w:sz="0" w:space="0" w:color="auto"/>
        <w:left w:val="none" w:sz="0" w:space="0" w:color="auto"/>
        <w:bottom w:val="none" w:sz="0" w:space="0" w:color="auto"/>
        <w:right w:val="none" w:sz="0" w:space="0" w:color="auto"/>
      </w:divBdr>
    </w:div>
    <w:div w:id="1203982068">
      <w:bodyDiv w:val="1"/>
      <w:marLeft w:val="0"/>
      <w:marRight w:val="0"/>
      <w:marTop w:val="0"/>
      <w:marBottom w:val="0"/>
      <w:divBdr>
        <w:top w:val="none" w:sz="0" w:space="0" w:color="auto"/>
        <w:left w:val="none" w:sz="0" w:space="0" w:color="auto"/>
        <w:bottom w:val="none" w:sz="0" w:space="0" w:color="auto"/>
        <w:right w:val="none" w:sz="0" w:space="0" w:color="auto"/>
      </w:divBdr>
    </w:div>
    <w:div w:id="1366103306">
      <w:bodyDiv w:val="1"/>
      <w:marLeft w:val="0"/>
      <w:marRight w:val="0"/>
      <w:marTop w:val="0"/>
      <w:marBottom w:val="0"/>
      <w:divBdr>
        <w:top w:val="none" w:sz="0" w:space="0" w:color="auto"/>
        <w:left w:val="none" w:sz="0" w:space="0" w:color="auto"/>
        <w:bottom w:val="none" w:sz="0" w:space="0" w:color="auto"/>
        <w:right w:val="none" w:sz="0" w:space="0" w:color="auto"/>
      </w:divBdr>
    </w:div>
    <w:div w:id="1628852297">
      <w:bodyDiv w:val="1"/>
      <w:marLeft w:val="0"/>
      <w:marRight w:val="0"/>
      <w:marTop w:val="0"/>
      <w:marBottom w:val="0"/>
      <w:divBdr>
        <w:top w:val="none" w:sz="0" w:space="0" w:color="auto"/>
        <w:left w:val="none" w:sz="0" w:space="0" w:color="auto"/>
        <w:bottom w:val="none" w:sz="0" w:space="0" w:color="auto"/>
        <w:right w:val="none" w:sz="0" w:space="0" w:color="auto"/>
      </w:divBdr>
    </w:div>
    <w:div w:id="1696229342">
      <w:bodyDiv w:val="1"/>
      <w:marLeft w:val="0"/>
      <w:marRight w:val="0"/>
      <w:marTop w:val="0"/>
      <w:marBottom w:val="0"/>
      <w:divBdr>
        <w:top w:val="none" w:sz="0" w:space="0" w:color="auto"/>
        <w:left w:val="none" w:sz="0" w:space="0" w:color="auto"/>
        <w:bottom w:val="none" w:sz="0" w:space="0" w:color="auto"/>
        <w:right w:val="none" w:sz="0" w:space="0" w:color="auto"/>
      </w:divBdr>
    </w:div>
    <w:div w:id="1718361040">
      <w:bodyDiv w:val="1"/>
      <w:marLeft w:val="0"/>
      <w:marRight w:val="0"/>
      <w:marTop w:val="0"/>
      <w:marBottom w:val="0"/>
      <w:divBdr>
        <w:top w:val="none" w:sz="0" w:space="0" w:color="auto"/>
        <w:left w:val="none" w:sz="0" w:space="0" w:color="auto"/>
        <w:bottom w:val="none" w:sz="0" w:space="0" w:color="auto"/>
        <w:right w:val="none" w:sz="0" w:space="0" w:color="auto"/>
      </w:divBdr>
    </w:div>
    <w:div w:id="1838230074">
      <w:bodyDiv w:val="1"/>
      <w:marLeft w:val="0"/>
      <w:marRight w:val="0"/>
      <w:marTop w:val="0"/>
      <w:marBottom w:val="0"/>
      <w:divBdr>
        <w:top w:val="none" w:sz="0" w:space="0" w:color="auto"/>
        <w:left w:val="none" w:sz="0" w:space="0" w:color="auto"/>
        <w:bottom w:val="none" w:sz="0" w:space="0" w:color="auto"/>
        <w:right w:val="none" w:sz="0" w:space="0" w:color="auto"/>
      </w:divBdr>
    </w:div>
    <w:div w:id="189762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syaPronina/multidimExtrap/tree/test_classifi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syaPronina/multidimExtrap/tree/test_classifier"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714F3-1108-4A71-AF4B-E1E2B6EB0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1388</Words>
  <Characters>7917</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НИИ измерительных систем</vt:lpstr>
      <vt:lpstr>НИИ измерительных систем</vt:lpstr>
    </vt:vector>
  </TitlesOfParts>
  <Company/>
  <LinksUpToDate>false</LinksUpToDate>
  <CharactersWithSpaces>9287</CharactersWithSpaces>
  <SharedDoc>false</SharedDoc>
  <HLinks>
    <vt:vector size="60" baseType="variant">
      <vt:variant>
        <vt:i4>2621444</vt:i4>
      </vt:variant>
      <vt:variant>
        <vt:i4>56</vt:i4>
      </vt:variant>
      <vt:variant>
        <vt:i4>0</vt:i4>
      </vt:variant>
      <vt:variant>
        <vt:i4>5</vt:i4>
      </vt:variant>
      <vt:variant>
        <vt:lpwstr/>
      </vt:variant>
      <vt:variant>
        <vt:lpwstr>_Toc6229046</vt:lpwstr>
      </vt:variant>
      <vt:variant>
        <vt:i4>2621444</vt:i4>
      </vt:variant>
      <vt:variant>
        <vt:i4>50</vt:i4>
      </vt:variant>
      <vt:variant>
        <vt:i4>0</vt:i4>
      </vt:variant>
      <vt:variant>
        <vt:i4>5</vt:i4>
      </vt:variant>
      <vt:variant>
        <vt:lpwstr/>
      </vt:variant>
      <vt:variant>
        <vt:lpwstr>_Toc6229045</vt:lpwstr>
      </vt:variant>
      <vt:variant>
        <vt:i4>2621444</vt:i4>
      </vt:variant>
      <vt:variant>
        <vt:i4>44</vt:i4>
      </vt:variant>
      <vt:variant>
        <vt:i4>0</vt:i4>
      </vt:variant>
      <vt:variant>
        <vt:i4>5</vt:i4>
      </vt:variant>
      <vt:variant>
        <vt:lpwstr/>
      </vt:variant>
      <vt:variant>
        <vt:lpwstr>_Toc6229044</vt:lpwstr>
      </vt:variant>
      <vt:variant>
        <vt:i4>2621444</vt:i4>
      </vt:variant>
      <vt:variant>
        <vt:i4>38</vt:i4>
      </vt:variant>
      <vt:variant>
        <vt:i4>0</vt:i4>
      </vt:variant>
      <vt:variant>
        <vt:i4>5</vt:i4>
      </vt:variant>
      <vt:variant>
        <vt:lpwstr/>
      </vt:variant>
      <vt:variant>
        <vt:lpwstr>_Toc6229043</vt:lpwstr>
      </vt:variant>
      <vt:variant>
        <vt:i4>2621444</vt:i4>
      </vt:variant>
      <vt:variant>
        <vt:i4>32</vt:i4>
      </vt:variant>
      <vt:variant>
        <vt:i4>0</vt:i4>
      </vt:variant>
      <vt:variant>
        <vt:i4>5</vt:i4>
      </vt:variant>
      <vt:variant>
        <vt:lpwstr/>
      </vt:variant>
      <vt:variant>
        <vt:lpwstr>_Toc6229042</vt:lpwstr>
      </vt:variant>
      <vt:variant>
        <vt:i4>2621444</vt:i4>
      </vt:variant>
      <vt:variant>
        <vt:i4>26</vt:i4>
      </vt:variant>
      <vt:variant>
        <vt:i4>0</vt:i4>
      </vt:variant>
      <vt:variant>
        <vt:i4>5</vt:i4>
      </vt:variant>
      <vt:variant>
        <vt:lpwstr/>
      </vt:variant>
      <vt:variant>
        <vt:lpwstr>_Toc6229041</vt:lpwstr>
      </vt:variant>
      <vt:variant>
        <vt:i4>2621444</vt:i4>
      </vt:variant>
      <vt:variant>
        <vt:i4>20</vt:i4>
      </vt:variant>
      <vt:variant>
        <vt:i4>0</vt:i4>
      </vt:variant>
      <vt:variant>
        <vt:i4>5</vt:i4>
      </vt:variant>
      <vt:variant>
        <vt:lpwstr/>
      </vt:variant>
      <vt:variant>
        <vt:lpwstr>_Toc6229040</vt:lpwstr>
      </vt:variant>
      <vt:variant>
        <vt:i4>3080196</vt:i4>
      </vt:variant>
      <vt:variant>
        <vt:i4>14</vt:i4>
      </vt:variant>
      <vt:variant>
        <vt:i4>0</vt:i4>
      </vt:variant>
      <vt:variant>
        <vt:i4>5</vt:i4>
      </vt:variant>
      <vt:variant>
        <vt:lpwstr/>
      </vt:variant>
      <vt:variant>
        <vt:lpwstr>_Toc6229039</vt:lpwstr>
      </vt:variant>
      <vt:variant>
        <vt:i4>3080196</vt:i4>
      </vt:variant>
      <vt:variant>
        <vt:i4>8</vt:i4>
      </vt:variant>
      <vt:variant>
        <vt:i4>0</vt:i4>
      </vt:variant>
      <vt:variant>
        <vt:i4>5</vt:i4>
      </vt:variant>
      <vt:variant>
        <vt:lpwstr/>
      </vt:variant>
      <vt:variant>
        <vt:lpwstr>_Toc6229038</vt:lpwstr>
      </vt:variant>
      <vt:variant>
        <vt:i4>3080196</vt:i4>
      </vt:variant>
      <vt:variant>
        <vt:i4>2</vt:i4>
      </vt:variant>
      <vt:variant>
        <vt:i4>0</vt:i4>
      </vt:variant>
      <vt:variant>
        <vt:i4>5</vt:i4>
      </vt:variant>
      <vt:variant>
        <vt:lpwstr/>
      </vt:variant>
      <vt:variant>
        <vt:lpwstr>_Toc6229037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НИИ измерительных систем</dc:title>
  <dc:subject/>
  <dc:creator>Поздняков</dc:creator>
  <cp:keywords/>
  <cp:lastModifiedBy>Пользователь</cp:lastModifiedBy>
  <cp:revision>20</cp:revision>
  <cp:lastPrinted>2019-04-09T06:08:00Z</cp:lastPrinted>
  <dcterms:created xsi:type="dcterms:W3CDTF">2019-04-24T18:34:00Z</dcterms:created>
  <dcterms:modified xsi:type="dcterms:W3CDTF">2019-12-24T04:23:00Z</dcterms:modified>
</cp:coreProperties>
</file>